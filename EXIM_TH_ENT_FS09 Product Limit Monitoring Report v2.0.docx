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BAB98" w14:textId="7803503D" w:rsidR="00FE4924" w:rsidRDefault="009351E4" w:rsidP="00FE4924">
      <w:pPr>
        <w:pStyle w:val="Title"/>
        <w:rPr>
          <w:sz w:val="52"/>
          <w:szCs w:val="48"/>
        </w:rPr>
      </w:pPr>
      <w:r w:rsidRPr="00E919FA">
        <w:rPr>
          <w:sz w:val="52"/>
          <w:szCs w:val="48"/>
        </w:rPr>
        <w:t xml:space="preserve">Functional Specification </w:t>
      </w:r>
      <w:r w:rsidR="00C007C1">
        <w:rPr>
          <w:sz w:val="52"/>
          <w:cs/>
          <w:lang w:bidi="th-TH"/>
        </w:rPr>
        <w:t xml:space="preserve">– </w:t>
      </w:r>
      <w:r w:rsidR="00262EFD">
        <w:rPr>
          <w:sz w:val="52"/>
          <w:szCs w:val="48"/>
        </w:rPr>
        <w:t xml:space="preserve">Product Limit Monitoring </w:t>
      </w:r>
      <w:r w:rsidR="00FE4924">
        <w:rPr>
          <w:sz w:val="52"/>
          <w:szCs w:val="48"/>
        </w:rPr>
        <w:t>Report</w:t>
      </w:r>
    </w:p>
    <w:p w14:paraId="0F947CE4" w14:textId="77777777" w:rsidR="00FE4924" w:rsidRDefault="00FE4924" w:rsidP="00FE4924">
      <w:pPr>
        <w:pStyle w:val="Title"/>
        <w:rPr>
          <w:sz w:val="52"/>
          <w:szCs w:val="48"/>
        </w:rPr>
      </w:pPr>
    </w:p>
    <w:p w14:paraId="6EAD5366" w14:textId="7D1E5449" w:rsidR="009351E4" w:rsidRPr="00B83D8D" w:rsidRDefault="009351E4" w:rsidP="00FE4924">
      <w:pPr>
        <w:pStyle w:val="Title"/>
      </w:pPr>
      <w:r>
        <w:t>Export</w:t>
      </w:r>
      <w:r>
        <w:rPr>
          <w:szCs w:val="56"/>
          <w:cs/>
          <w:lang w:bidi="th-TH"/>
        </w:rPr>
        <w:t>-</w:t>
      </w:r>
      <w:r>
        <w:t>Import Bank of Thailand</w:t>
      </w:r>
    </w:p>
    <w:p w14:paraId="0A656792" w14:textId="77777777" w:rsidR="009351E4" w:rsidRPr="00EE0CF9" w:rsidRDefault="009351E4" w:rsidP="009351E4"/>
    <w:p w14:paraId="6F42F4B9" w14:textId="77777777" w:rsidR="009351E4" w:rsidRDefault="009351E4" w:rsidP="009351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942"/>
      </w:tblGrid>
      <w:tr w:rsidR="009351E4" w:rsidRPr="00B83D8D" w14:paraId="48FFFBCC" w14:textId="77777777" w:rsidTr="00155898">
        <w:tc>
          <w:tcPr>
            <w:tcW w:w="4111" w:type="dxa"/>
          </w:tcPr>
          <w:p w14:paraId="76B34F3F" w14:textId="77777777" w:rsidR="009351E4" w:rsidRPr="00B83D8D" w:rsidRDefault="009351E4" w:rsidP="00155898">
            <w:r w:rsidRPr="00B83D8D">
              <w:t>Project Code</w:t>
            </w:r>
            <w:r w:rsidRPr="00B83D8D">
              <w:rPr>
                <w:cs/>
                <w:lang w:bidi="th-TH"/>
              </w:rPr>
              <w:t>:</w:t>
            </w:r>
          </w:p>
        </w:tc>
        <w:tc>
          <w:tcPr>
            <w:tcW w:w="5942" w:type="dxa"/>
          </w:tcPr>
          <w:p w14:paraId="57F40F68" w14:textId="77777777" w:rsidR="009351E4" w:rsidRPr="00B83D8D" w:rsidRDefault="009351E4" w:rsidP="00155898">
            <w:r w:rsidRPr="00B83D8D">
              <w:t>&lt;</w:t>
            </w:r>
            <w:r w:rsidRPr="00E919FA">
              <w:t>EXPJ</w:t>
            </w:r>
            <w:r w:rsidRPr="00E919FA">
              <w:rPr>
                <w:cs/>
                <w:lang w:bidi="th-TH"/>
              </w:rPr>
              <w:t>.</w:t>
            </w:r>
            <w:r w:rsidRPr="00E919FA">
              <w:t>B</w:t>
            </w:r>
            <w:r w:rsidRPr="00E919FA">
              <w:rPr>
                <w:cs/>
                <w:lang w:bidi="th-TH"/>
              </w:rPr>
              <w:t>.</w:t>
            </w:r>
            <w:r w:rsidRPr="00E919FA">
              <w:t>PJ</w:t>
            </w:r>
            <w:r w:rsidRPr="00E919FA">
              <w:rPr>
                <w:cs/>
                <w:lang w:bidi="th-TH"/>
              </w:rPr>
              <w:t>.</w:t>
            </w:r>
            <w:r w:rsidRPr="00E919FA">
              <w:t>TH</w:t>
            </w:r>
            <w:r w:rsidRPr="00E919FA">
              <w:rPr>
                <w:cs/>
                <w:lang w:bidi="th-TH"/>
              </w:rPr>
              <w:t>.</w:t>
            </w:r>
            <w:r w:rsidRPr="00E919FA">
              <w:t>EXIMTH</w:t>
            </w:r>
            <w:r>
              <w:rPr>
                <w:cs/>
                <w:lang w:bidi="th-TH"/>
              </w:rPr>
              <w:t>*</w:t>
            </w:r>
            <w:r w:rsidRPr="00E919FA">
              <w:t>CBS_IMP</w:t>
            </w:r>
            <w:r w:rsidRPr="00E919FA">
              <w:rPr>
                <w:cs/>
                <w:lang w:bidi="th-TH"/>
              </w:rPr>
              <w:t>.</w:t>
            </w:r>
            <w:r w:rsidRPr="00E919FA">
              <w:t>CC</w:t>
            </w:r>
            <w:r w:rsidRPr="00B83D8D">
              <w:t>&gt;</w:t>
            </w:r>
          </w:p>
        </w:tc>
      </w:tr>
      <w:tr w:rsidR="009351E4" w:rsidRPr="00B83D8D" w14:paraId="3D6F24D6" w14:textId="77777777" w:rsidTr="00155898">
        <w:tc>
          <w:tcPr>
            <w:tcW w:w="4111" w:type="dxa"/>
          </w:tcPr>
          <w:p w14:paraId="1F6B93FB" w14:textId="77777777" w:rsidR="009351E4" w:rsidRPr="00B83D8D" w:rsidRDefault="009351E4" w:rsidP="00155898">
            <w:r w:rsidRPr="00B83D8D">
              <w:t>Reference</w:t>
            </w:r>
            <w:r w:rsidRPr="00B83D8D">
              <w:rPr>
                <w:cs/>
                <w:lang w:bidi="th-TH"/>
              </w:rPr>
              <w:t>:</w:t>
            </w:r>
          </w:p>
        </w:tc>
        <w:tc>
          <w:tcPr>
            <w:tcW w:w="5942" w:type="dxa"/>
          </w:tcPr>
          <w:p w14:paraId="7D18D9F9" w14:textId="77777777" w:rsidR="009351E4" w:rsidRPr="00B83D8D" w:rsidRDefault="009351E4" w:rsidP="00155898">
            <w:r w:rsidRPr="00B83D8D">
              <w:t>&lt;Client BZ Reference and Description&gt;</w:t>
            </w:r>
          </w:p>
        </w:tc>
      </w:tr>
      <w:tr w:rsidR="009351E4" w:rsidRPr="00B83D8D" w14:paraId="30C88DD2" w14:textId="77777777" w:rsidTr="00155898">
        <w:tc>
          <w:tcPr>
            <w:tcW w:w="4111" w:type="dxa"/>
          </w:tcPr>
          <w:p w14:paraId="6BE4F77D" w14:textId="77777777" w:rsidR="009351E4" w:rsidRPr="00B83D8D" w:rsidRDefault="009351E4" w:rsidP="00155898">
            <w:r w:rsidRPr="00B83D8D">
              <w:t>Release</w:t>
            </w:r>
            <w:r w:rsidRPr="00B83D8D">
              <w:rPr>
                <w:cs/>
                <w:lang w:bidi="th-TH"/>
              </w:rPr>
              <w:t>:</w:t>
            </w:r>
          </w:p>
        </w:tc>
        <w:tc>
          <w:tcPr>
            <w:tcW w:w="5942" w:type="dxa"/>
          </w:tcPr>
          <w:p w14:paraId="49F756C5" w14:textId="3EFC9163" w:rsidR="009351E4" w:rsidRPr="00B83D8D" w:rsidRDefault="00013F52" w:rsidP="00155898">
            <w:r>
              <w:rPr>
                <w:lang w:bidi="th-TH"/>
              </w:rPr>
              <w:t>2.0</w:t>
            </w:r>
            <w:r w:rsidR="009351E4" w:rsidRPr="00B83D8D">
              <w:rPr>
                <w:cs/>
                <w:lang w:bidi="th-TH"/>
              </w:rPr>
              <w:t xml:space="preserve"> </w:t>
            </w:r>
          </w:p>
        </w:tc>
      </w:tr>
      <w:tr w:rsidR="009351E4" w:rsidRPr="00B83D8D" w14:paraId="73C86474" w14:textId="77777777" w:rsidTr="00155898">
        <w:tc>
          <w:tcPr>
            <w:tcW w:w="4111" w:type="dxa"/>
          </w:tcPr>
          <w:p w14:paraId="18F58B5B" w14:textId="77777777" w:rsidR="009351E4" w:rsidRPr="00B83D8D" w:rsidRDefault="009351E4" w:rsidP="00155898">
            <w:r w:rsidRPr="00B83D8D">
              <w:t>Status</w:t>
            </w:r>
            <w:r w:rsidRPr="00B83D8D">
              <w:rPr>
                <w:cs/>
                <w:lang w:bidi="th-TH"/>
              </w:rPr>
              <w:t>:</w:t>
            </w:r>
          </w:p>
        </w:tc>
        <w:tc>
          <w:tcPr>
            <w:tcW w:w="5942" w:type="dxa"/>
          </w:tcPr>
          <w:p w14:paraId="1EEFE246" w14:textId="28A9525E" w:rsidR="009351E4" w:rsidRPr="00B83D8D" w:rsidRDefault="00000000" w:rsidP="00155898">
            <w:sdt>
              <w:sdtPr>
                <w:alias w:val="Status List"/>
                <w:tag w:val="Status List"/>
                <w:id w:val="2072684999"/>
                <w:placeholder>
                  <w:docPart w:val="8A939710E4BA4AB386BF1BEA33F4C1E1"/>
                </w:placeholder>
                <w:dropDownList>
                  <w:listItem w:value="Choose an item."/>
                  <w:listItem w:displayText="Draft for Internal Review" w:value="Draft for Internal Review"/>
                  <w:listItem w:displayText="Draft for Client Review" w:value="Draft for Client Review"/>
                  <w:listItem w:displayText="Released for Internal Distribution" w:value="Released for Internal Distribution"/>
                  <w:listItem w:displayText="Released for External Distribution" w:value="Released for External Distribution"/>
                </w:dropDownList>
              </w:sdtPr>
              <w:sdtContent>
                <w:r w:rsidR="00013F52">
                  <w:t>Released for External Distribution</w:t>
                </w:r>
              </w:sdtContent>
            </w:sdt>
          </w:p>
        </w:tc>
      </w:tr>
      <w:tr w:rsidR="009351E4" w:rsidRPr="00B83D8D" w14:paraId="157DA726" w14:textId="77777777" w:rsidTr="00155898">
        <w:tc>
          <w:tcPr>
            <w:tcW w:w="4111" w:type="dxa"/>
          </w:tcPr>
          <w:p w14:paraId="69C2ABDA" w14:textId="77777777" w:rsidR="009351E4" w:rsidRPr="00B83D8D" w:rsidRDefault="009351E4" w:rsidP="00155898">
            <w:r w:rsidRPr="00B83D8D">
              <w:t>Date</w:t>
            </w:r>
          </w:p>
        </w:tc>
        <w:sdt>
          <w:sdtPr>
            <w:rPr>
              <w:cs/>
              <w:lang w:bidi="th-TH"/>
            </w:rPr>
            <w:alias w:val="Date picker"/>
            <w:tag w:val="Date picker"/>
            <w:id w:val="-1645346933"/>
            <w:placeholder>
              <w:docPart w:val="DA0FB14C4DF9415D95B750C324CBFB64"/>
            </w:placeholder>
            <w:date w:fullDate="2023-09-06T00:00:00Z">
              <w:dateFormat w:val="d-MMM-yy"/>
              <w:lid w:val="en-US"/>
              <w:storeMappedDataAs w:val="dateTime"/>
              <w:calendar w:val="gregorian"/>
            </w:date>
          </w:sdtPr>
          <w:sdtContent>
            <w:tc>
              <w:tcPr>
                <w:tcW w:w="5942" w:type="dxa"/>
              </w:tcPr>
              <w:p w14:paraId="6C47B1D2" w14:textId="0B05E93B" w:rsidR="009351E4" w:rsidRPr="00B83D8D" w:rsidRDefault="00013F52" w:rsidP="00155898">
                <w:r>
                  <w:rPr>
                    <w:lang w:val="en-US" w:bidi="th-TH"/>
                  </w:rPr>
                  <w:t>6-Sep-23</w:t>
                </w:r>
              </w:p>
            </w:tc>
          </w:sdtContent>
        </w:sdt>
      </w:tr>
    </w:tbl>
    <w:p w14:paraId="658A04F8" w14:textId="77777777" w:rsidR="00CF3A96" w:rsidRPr="00EE0CF9" w:rsidRDefault="00CF3A96" w:rsidP="00B83D8D">
      <w:pPr>
        <w:pStyle w:val="Date"/>
        <w:rPr>
          <w:szCs w:val="32"/>
          <w:cs/>
          <w:lang w:bidi="th-TH"/>
        </w:rPr>
        <w:sectPr w:rsidR="00CF3A96" w:rsidRPr="00EE0CF9" w:rsidSect="009957F2">
          <w:headerReference w:type="default" r:id="rId12"/>
          <w:footerReference w:type="default" r:id="rId13"/>
          <w:pgSz w:w="11906" w:h="16838"/>
          <w:pgMar w:top="4962" w:right="992" w:bottom="1440" w:left="851" w:header="709" w:footer="614" w:gutter="0"/>
          <w:cols w:space="708"/>
          <w:docGrid w:linePitch="360"/>
        </w:sectPr>
      </w:pPr>
    </w:p>
    <w:p w14:paraId="7AED82F2" w14:textId="77777777" w:rsidR="00CF3A96" w:rsidRPr="0024358D" w:rsidRDefault="00CF3A96" w:rsidP="00F3558C">
      <w:pPr>
        <w:pStyle w:val="ContentsTitle"/>
      </w:pPr>
      <w:r w:rsidRPr="0024358D">
        <w:lastRenderedPageBreak/>
        <w:t>Contents</w:t>
      </w:r>
    </w:p>
    <w:p w14:paraId="25E068C5" w14:textId="1CFAF89C" w:rsidR="00262EFD" w:rsidRDefault="00E875FE">
      <w:pPr>
        <w:pStyle w:val="TOC1"/>
        <w:tabs>
          <w:tab w:val="right" w:leader="dot" w:pos="10053"/>
        </w:tabs>
        <w:rPr>
          <w:rFonts w:asciiTheme="minorHAnsi" w:eastAsiaTheme="minorEastAsia" w:hAnsiTheme="minorHAnsi" w:cstheme="minorBidi"/>
          <w:color w:val="auto"/>
          <w:sz w:val="22"/>
          <w:szCs w:val="28"/>
          <w:lang w:val="en-PH" w:eastAsia="en-PH" w:bidi="th-TH"/>
        </w:rPr>
      </w:pPr>
      <w:r w:rsidRPr="00EE0CF9">
        <w:fldChar w:fldCharType="begin"/>
      </w:r>
      <w:r w:rsidR="00BD08CE" w:rsidRPr="00EE0CF9">
        <w:instrText xml:space="preserve"> TOC \o </w:instrText>
      </w:r>
      <w:r w:rsidR="00BD08CE" w:rsidRPr="00EE0CF9">
        <w:rPr>
          <w:szCs w:val="28"/>
          <w:cs/>
          <w:lang w:bidi="th-TH"/>
        </w:rPr>
        <w:instrText>"</w:instrText>
      </w:r>
      <w:r w:rsidR="00BD08CE" w:rsidRPr="00EE0CF9">
        <w:instrText>1</w:instrText>
      </w:r>
      <w:r w:rsidR="00BD08CE" w:rsidRPr="00EE0CF9">
        <w:rPr>
          <w:szCs w:val="28"/>
          <w:cs/>
          <w:lang w:bidi="th-TH"/>
        </w:rPr>
        <w:instrText>-</w:instrText>
      </w:r>
      <w:r w:rsidR="00BD08CE" w:rsidRPr="00EE0CF9">
        <w:instrText>3</w:instrText>
      </w:r>
      <w:r w:rsidR="00BD08CE" w:rsidRPr="00EE0CF9">
        <w:rPr>
          <w:szCs w:val="28"/>
          <w:cs/>
          <w:lang w:bidi="th-TH"/>
        </w:rPr>
        <w:instrText xml:space="preserve">" </w:instrText>
      </w:r>
      <w:r w:rsidR="00BD08CE" w:rsidRPr="00EE0CF9">
        <w:instrText xml:space="preserve">\h \z \u </w:instrText>
      </w:r>
      <w:r w:rsidRPr="00EE0CF9">
        <w:fldChar w:fldCharType="separate"/>
      </w:r>
      <w:hyperlink w:anchor="_Toc143876433" w:history="1">
        <w:r w:rsidR="00262EFD" w:rsidRPr="0099446D">
          <w:rPr>
            <w:rStyle w:val="Hyperlink"/>
          </w:rPr>
          <w:t>Introduction</w:t>
        </w:r>
        <w:r w:rsidR="00262EFD">
          <w:rPr>
            <w:webHidden/>
          </w:rPr>
          <w:tab/>
        </w:r>
        <w:r w:rsidR="00262EFD">
          <w:rPr>
            <w:webHidden/>
          </w:rPr>
          <w:fldChar w:fldCharType="begin"/>
        </w:r>
        <w:r w:rsidR="00262EFD">
          <w:rPr>
            <w:webHidden/>
          </w:rPr>
          <w:instrText xml:space="preserve"> PAGEREF _Toc143876433 \h </w:instrText>
        </w:r>
        <w:r w:rsidR="00262EFD">
          <w:rPr>
            <w:webHidden/>
          </w:rPr>
        </w:r>
        <w:r w:rsidR="00262EFD">
          <w:rPr>
            <w:webHidden/>
          </w:rPr>
          <w:fldChar w:fldCharType="separate"/>
        </w:r>
        <w:r w:rsidR="00262EFD">
          <w:rPr>
            <w:webHidden/>
          </w:rPr>
          <w:t>4</w:t>
        </w:r>
        <w:r w:rsidR="00262EFD">
          <w:rPr>
            <w:webHidden/>
          </w:rPr>
          <w:fldChar w:fldCharType="end"/>
        </w:r>
      </w:hyperlink>
    </w:p>
    <w:p w14:paraId="2D200A8F" w14:textId="0ECC21C1" w:rsidR="00262EFD" w:rsidRDefault="00000000">
      <w:pPr>
        <w:pStyle w:val="TOC1"/>
        <w:tabs>
          <w:tab w:val="right" w:leader="dot" w:pos="10053"/>
        </w:tabs>
        <w:rPr>
          <w:rFonts w:asciiTheme="minorHAnsi" w:eastAsiaTheme="minorEastAsia" w:hAnsiTheme="minorHAnsi" w:cstheme="minorBidi"/>
          <w:color w:val="auto"/>
          <w:sz w:val="22"/>
          <w:szCs w:val="28"/>
          <w:lang w:val="en-PH" w:eastAsia="en-PH" w:bidi="th-TH"/>
        </w:rPr>
      </w:pPr>
      <w:hyperlink w:anchor="_Toc143876434" w:history="1">
        <w:r w:rsidR="00262EFD" w:rsidRPr="0099446D">
          <w:rPr>
            <w:rStyle w:val="Hyperlink"/>
          </w:rPr>
          <w:t>Functional Summary</w:t>
        </w:r>
        <w:r w:rsidR="00262EFD">
          <w:rPr>
            <w:webHidden/>
          </w:rPr>
          <w:tab/>
        </w:r>
        <w:r w:rsidR="00262EFD">
          <w:rPr>
            <w:webHidden/>
          </w:rPr>
          <w:fldChar w:fldCharType="begin"/>
        </w:r>
        <w:r w:rsidR="00262EFD">
          <w:rPr>
            <w:webHidden/>
          </w:rPr>
          <w:instrText xml:space="preserve"> PAGEREF _Toc143876434 \h </w:instrText>
        </w:r>
        <w:r w:rsidR="00262EFD">
          <w:rPr>
            <w:webHidden/>
          </w:rPr>
        </w:r>
        <w:r w:rsidR="00262EFD">
          <w:rPr>
            <w:webHidden/>
          </w:rPr>
          <w:fldChar w:fldCharType="separate"/>
        </w:r>
        <w:r w:rsidR="00262EFD">
          <w:rPr>
            <w:webHidden/>
          </w:rPr>
          <w:t>5</w:t>
        </w:r>
        <w:r w:rsidR="00262EFD">
          <w:rPr>
            <w:webHidden/>
          </w:rPr>
          <w:fldChar w:fldCharType="end"/>
        </w:r>
      </w:hyperlink>
    </w:p>
    <w:p w14:paraId="4141E43E" w14:textId="4E479E89" w:rsidR="00262EFD" w:rsidRDefault="00000000">
      <w:pPr>
        <w:pStyle w:val="TOC1"/>
        <w:tabs>
          <w:tab w:val="right" w:leader="dot" w:pos="10053"/>
        </w:tabs>
        <w:rPr>
          <w:rFonts w:asciiTheme="minorHAnsi" w:eastAsiaTheme="minorEastAsia" w:hAnsiTheme="minorHAnsi" w:cstheme="minorBidi"/>
          <w:color w:val="auto"/>
          <w:sz w:val="22"/>
          <w:szCs w:val="28"/>
          <w:lang w:val="en-PH" w:eastAsia="en-PH" w:bidi="th-TH"/>
        </w:rPr>
      </w:pPr>
      <w:hyperlink w:anchor="_Toc143876435" w:history="1">
        <w:r w:rsidR="00262EFD" w:rsidRPr="0099446D">
          <w:rPr>
            <w:rStyle w:val="Hyperlink"/>
          </w:rPr>
          <w:t>Functional Specification</w:t>
        </w:r>
        <w:r w:rsidR="00262EFD">
          <w:rPr>
            <w:webHidden/>
          </w:rPr>
          <w:tab/>
        </w:r>
        <w:r w:rsidR="00262EFD">
          <w:rPr>
            <w:webHidden/>
          </w:rPr>
          <w:fldChar w:fldCharType="begin"/>
        </w:r>
        <w:r w:rsidR="00262EFD">
          <w:rPr>
            <w:webHidden/>
          </w:rPr>
          <w:instrText xml:space="preserve"> PAGEREF _Toc143876435 \h </w:instrText>
        </w:r>
        <w:r w:rsidR="00262EFD">
          <w:rPr>
            <w:webHidden/>
          </w:rPr>
        </w:r>
        <w:r w:rsidR="00262EFD">
          <w:rPr>
            <w:webHidden/>
          </w:rPr>
          <w:fldChar w:fldCharType="separate"/>
        </w:r>
        <w:r w:rsidR="00262EFD">
          <w:rPr>
            <w:webHidden/>
          </w:rPr>
          <w:t>5</w:t>
        </w:r>
        <w:r w:rsidR="00262EFD">
          <w:rPr>
            <w:webHidden/>
          </w:rPr>
          <w:fldChar w:fldCharType="end"/>
        </w:r>
      </w:hyperlink>
    </w:p>
    <w:p w14:paraId="17DE05A1" w14:textId="59F119DE" w:rsidR="00262EFD" w:rsidRDefault="00000000">
      <w:pPr>
        <w:pStyle w:val="TOC2"/>
        <w:tabs>
          <w:tab w:val="left" w:pos="880"/>
          <w:tab w:val="right" w:leader="dot" w:pos="10053"/>
        </w:tabs>
        <w:rPr>
          <w:rFonts w:asciiTheme="minorHAnsi" w:hAnsiTheme="minorHAnsi" w:cstheme="minorBidi"/>
          <w:sz w:val="22"/>
          <w:szCs w:val="28"/>
          <w:lang w:val="en-PH" w:eastAsia="en-PH" w:bidi="th-TH"/>
        </w:rPr>
      </w:pPr>
      <w:hyperlink w:anchor="_Toc143876436" w:history="1">
        <w:r w:rsidR="00262EFD" w:rsidRPr="0099446D">
          <w:rPr>
            <w:rStyle w:val="Hyperlink"/>
          </w:rPr>
          <w:t>1.</w:t>
        </w:r>
        <w:r w:rsidR="00262EFD">
          <w:rPr>
            <w:rFonts w:asciiTheme="minorHAnsi" w:hAnsiTheme="minorHAnsi" w:cstheme="minorBidi"/>
            <w:sz w:val="22"/>
            <w:szCs w:val="28"/>
            <w:lang w:val="en-PH" w:eastAsia="en-PH" w:bidi="th-TH"/>
          </w:rPr>
          <w:tab/>
        </w:r>
        <w:r w:rsidR="00262EFD" w:rsidRPr="0099446D">
          <w:rPr>
            <w:rStyle w:val="Hyperlink"/>
          </w:rPr>
          <w:t>1</w:t>
        </w:r>
        <w:r w:rsidR="00262EFD" w:rsidRPr="0099446D">
          <w:rPr>
            <w:rStyle w:val="Hyperlink"/>
            <w:cs/>
          </w:rPr>
          <w:t>.</w:t>
        </w:r>
        <w:r w:rsidR="00262EFD" w:rsidRPr="0099446D">
          <w:rPr>
            <w:rStyle w:val="Hyperlink"/>
          </w:rPr>
          <w:t xml:space="preserve"> ENT</w:t>
        </w:r>
        <w:r w:rsidR="00262EFD" w:rsidRPr="0099446D">
          <w:rPr>
            <w:rStyle w:val="Hyperlink"/>
            <w:cs/>
          </w:rPr>
          <w:t>-</w:t>
        </w:r>
        <w:r w:rsidR="00262EFD" w:rsidRPr="0099446D">
          <w:rPr>
            <w:rStyle w:val="Hyperlink"/>
          </w:rPr>
          <w:t>FS09</w:t>
        </w:r>
        <w:r w:rsidR="00262EFD" w:rsidRPr="0099446D">
          <w:rPr>
            <w:rStyle w:val="Hyperlink"/>
            <w:cs/>
          </w:rPr>
          <w:t xml:space="preserve"> – </w:t>
        </w:r>
        <w:r w:rsidR="00262EFD" w:rsidRPr="0099446D">
          <w:rPr>
            <w:rStyle w:val="Hyperlink"/>
          </w:rPr>
          <w:t>Product Limit Monitoring Report</w:t>
        </w:r>
        <w:r w:rsidR="00262EFD">
          <w:rPr>
            <w:webHidden/>
          </w:rPr>
          <w:tab/>
        </w:r>
        <w:r w:rsidR="00262EFD">
          <w:rPr>
            <w:webHidden/>
          </w:rPr>
          <w:fldChar w:fldCharType="begin"/>
        </w:r>
        <w:r w:rsidR="00262EFD">
          <w:rPr>
            <w:webHidden/>
          </w:rPr>
          <w:instrText xml:space="preserve"> PAGEREF _Toc143876436 \h </w:instrText>
        </w:r>
        <w:r w:rsidR="00262EFD">
          <w:rPr>
            <w:webHidden/>
          </w:rPr>
        </w:r>
        <w:r w:rsidR="00262EFD">
          <w:rPr>
            <w:webHidden/>
          </w:rPr>
          <w:fldChar w:fldCharType="separate"/>
        </w:r>
        <w:r w:rsidR="00262EFD">
          <w:rPr>
            <w:webHidden/>
          </w:rPr>
          <w:t>5</w:t>
        </w:r>
        <w:r w:rsidR="00262EFD">
          <w:rPr>
            <w:webHidden/>
          </w:rPr>
          <w:fldChar w:fldCharType="end"/>
        </w:r>
      </w:hyperlink>
    </w:p>
    <w:p w14:paraId="3B8AA291" w14:textId="37D2DB78" w:rsidR="00262EFD" w:rsidRDefault="00000000">
      <w:pPr>
        <w:pStyle w:val="TOC3"/>
        <w:rPr>
          <w:rFonts w:asciiTheme="minorHAnsi" w:hAnsiTheme="minorHAnsi" w:cstheme="minorBidi"/>
          <w:color w:val="auto"/>
          <w:sz w:val="22"/>
          <w:szCs w:val="28"/>
          <w:lang w:val="en-PH" w:eastAsia="en-PH" w:bidi="th-TH"/>
        </w:rPr>
      </w:pPr>
      <w:hyperlink w:anchor="_Toc143876437" w:history="1">
        <w:r w:rsidR="00262EFD" w:rsidRPr="0099446D">
          <w:rPr>
            <w:rStyle w:val="Hyperlink"/>
          </w:rPr>
          <w:t>1.1.</w:t>
        </w:r>
        <w:r w:rsidR="00262EFD">
          <w:rPr>
            <w:rFonts w:asciiTheme="minorHAnsi" w:hAnsiTheme="minorHAnsi" w:cstheme="minorBidi"/>
            <w:color w:val="auto"/>
            <w:sz w:val="22"/>
            <w:szCs w:val="28"/>
            <w:lang w:val="en-PH" w:eastAsia="en-PH" w:bidi="th-TH"/>
          </w:rPr>
          <w:tab/>
        </w:r>
        <w:r w:rsidR="00262EFD" w:rsidRPr="0099446D">
          <w:rPr>
            <w:rStyle w:val="Hyperlink"/>
          </w:rPr>
          <w:t>Purpose</w:t>
        </w:r>
        <w:r w:rsidR="00262EFD">
          <w:rPr>
            <w:webHidden/>
          </w:rPr>
          <w:tab/>
        </w:r>
        <w:r w:rsidR="00262EFD">
          <w:rPr>
            <w:webHidden/>
          </w:rPr>
          <w:fldChar w:fldCharType="begin"/>
        </w:r>
        <w:r w:rsidR="00262EFD">
          <w:rPr>
            <w:webHidden/>
          </w:rPr>
          <w:instrText xml:space="preserve"> PAGEREF _Toc143876437 \h </w:instrText>
        </w:r>
        <w:r w:rsidR="00262EFD">
          <w:rPr>
            <w:webHidden/>
          </w:rPr>
        </w:r>
        <w:r w:rsidR="00262EFD">
          <w:rPr>
            <w:webHidden/>
          </w:rPr>
          <w:fldChar w:fldCharType="separate"/>
        </w:r>
        <w:r w:rsidR="00262EFD">
          <w:rPr>
            <w:webHidden/>
          </w:rPr>
          <w:t>5</w:t>
        </w:r>
        <w:r w:rsidR="00262EFD">
          <w:rPr>
            <w:webHidden/>
          </w:rPr>
          <w:fldChar w:fldCharType="end"/>
        </w:r>
      </w:hyperlink>
    </w:p>
    <w:p w14:paraId="508B6D8A" w14:textId="55B2003F" w:rsidR="00262EFD" w:rsidRDefault="00000000">
      <w:pPr>
        <w:pStyle w:val="TOC3"/>
        <w:rPr>
          <w:rFonts w:asciiTheme="minorHAnsi" w:hAnsiTheme="minorHAnsi" w:cstheme="minorBidi"/>
          <w:color w:val="auto"/>
          <w:sz w:val="22"/>
          <w:szCs w:val="28"/>
          <w:lang w:val="en-PH" w:eastAsia="en-PH" w:bidi="th-TH"/>
        </w:rPr>
      </w:pPr>
      <w:hyperlink w:anchor="_Toc143876438" w:history="1">
        <w:r w:rsidR="00262EFD" w:rsidRPr="0099446D">
          <w:rPr>
            <w:rStyle w:val="Hyperlink"/>
          </w:rPr>
          <w:t>1.2.</w:t>
        </w:r>
        <w:r w:rsidR="00262EFD">
          <w:rPr>
            <w:rFonts w:asciiTheme="minorHAnsi" w:hAnsiTheme="minorHAnsi" w:cstheme="minorBidi"/>
            <w:color w:val="auto"/>
            <w:sz w:val="22"/>
            <w:szCs w:val="28"/>
            <w:lang w:val="en-PH" w:eastAsia="en-PH" w:bidi="th-TH"/>
          </w:rPr>
          <w:tab/>
        </w:r>
        <w:r w:rsidR="00262EFD" w:rsidRPr="0099446D">
          <w:rPr>
            <w:rStyle w:val="Hyperlink"/>
          </w:rPr>
          <w:t>Background</w:t>
        </w:r>
        <w:r w:rsidR="00262EFD" w:rsidRPr="0099446D">
          <w:rPr>
            <w:rStyle w:val="Hyperlink"/>
            <w:cs/>
          </w:rPr>
          <w:t xml:space="preserve"> / </w:t>
        </w:r>
        <w:r w:rsidR="00262EFD" w:rsidRPr="0099446D">
          <w:rPr>
            <w:rStyle w:val="Hyperlink"/>
          </w:rPr>
          <w:t>Functional Requirements</w:t>
        </w:r>
        <w:r w:rsidR="00262EFD">
          <w:rPr>
            <w:webHidden/>
          </w:rPr>
          <w:tab/>
        </w:r>
        <w:r w:rsidR="00262EFD">
          <w:rPr>
            <w:webHidden/>
          </w:rPr>
          <w:fldChar w:fldCharType="begin"/>
        </w:r>
        <w:r w:rsidR="00262EFD">
          <w:rPr>
            <w:webHidden/>
          </w:rPr>
          <w:instrText xml:space="preserve"> PAGEREF _Toc143876438 \h </w:instrText>
        </w:r>
        <w:r w:rsidR="00262EFD">
          <w:rPr>
            <w:webHidden/>
          </w:rPr>
        </w:r>
        <w:r w:rsidR="00262EFD">
          <w:rPr>
            <w:webHidden/>
          </w:rPr>
          <w:fldChar w:fldCharType="separate"/>
        </w:r>
        <w:r w:rsidR="00262EFD">
          <w:rPr>
            <w:webHidden/>
          </w:rPr>
          <w:t>5</w:t>
        </w:r>
        <w:r w:rsidR="00262EFD">
          <w:rPr>
            <w:webHidden/>
          </w:rPr>
          <w:fldChar w:fldCharType="end"/>
        </w:r>
      </w:hyperlink>
    </w:p>
    <w:p w14:paraId="0FF6314F" w14:textId="61A911DB" w:rsidR="00262EFD" w:rsidRDefault="00000000">
      <w:pPr>
        <w:pStyle w:val="TOC3"/>
        <w:rPr>
          <w:rFonts w:asciiTheme="minorHAnsi" w:hAnsiTheme="minorHAnsi" w:cstheme="minorBidi"/>
          <w:color w:val="auto"/>
          <w:sz w:val="22"/>
          <w:szCs w:val="28"/>
          <w:lang w:val="en-PH" w:eastAsia="en-PH" w:bidi="th-TH"/>
        </w:rPr>
      </w:pPr>
      <w:hyperlink w:anchor="_Toc143876439" w:history="1">
        <w:r w:rsidR="00262EFD" w:rsidRPr="0099446D">
          <w:rPr>
            <w:rStyle w:val="Hyperlink"/>
          </w:rPr>
          <w:t>1.3.</w:t>
        </w:r>
        <w:r w:rsidR="00262EFD">
          <w:rPr>
            <w:rFonts w:asciiTheme="minorHAnsi" w:hAnsiTheme="minorHAnsi" w:cstheme="minorBidi"/>
            <w:color w:val="auto"/>
            <w:sz w:val="22"/>
            <w:szCs w:val="28"/>
            <w:lang w:val="en-PH" w:eastAsia="en-PH" w:bidi="th-TH"/>
          </w:rPr>
          <w:tab/>
        </w:r>
        <w:r w:rsidR="00262EFD" w:rsidRPr="0099446D">
          <w:rPr>
            <w:rStyle w:val="Hyperlink"/>
          </w:rPr>
          <w:t>Supported Sample Transaction and Case from Customer</w:t>
        </w:r>
        <w:r w:rsidR="00262EFD">
          <w:rPr>
            <w:webHidden/>
          </w:rPr>
          <w:tab/>
        </w:r>
        <w:r w:rsidR="00262EFD">
          <w:rPr>
            <w:webHidden/>
          </w:rPr>
          <w:fldChar w:fldCharType="begin"/>
        </w:r>
        <w:r w:rsidR="00262EFD">
          <w:rPr>
            <w:webHidden/>
          </w:rPr>
          <w:instrText xml:space="preserve"> PAGEREF _Toc143876439 \h </w:instrText>
        </w:r>
        <w:r w:rsidR="00262EFD">
          <w:rPr>
            <w:webHidden/>
          </w:rPr>
        </w:r>
        <w:r w:rsidR="00262EFD">
          <w:rPr>
            <w:webHidden/>
          </w:rPr>
          <w:fldChar w:fldCharType="separate"/>
        </w:r>
        <w:r w:rsidR="00262EFD">
          <w:rPr>
            <w:webHidden/>
          </w:rPr>
          <w:t>5</w:t>
        </w:r>
        <w:r w:rsidR="00262EFD">
          <w:rPr>
            <w:webHidden/>
          </w:rPr>
          <w:fldChar w:fldCharType="end"/>
        </w:r>
      </w:hyperlink>
    </w:p>
    <w:p w14:paraId="72CE65EF" w14:textId="5F44EA7E" w:rsidR="00262EFD" w:rsidRDefault="00000000">
      <w:pPr>
        <w:pStyle w:val="TOC3"/>
        <w:rPr>
          <w:rFonts w:asciiTheme="minorHAnsi" w:hAnsiTheme="minorHAnsi" w:cstheme="minorBidi"/>
          <w:color w:val="auto"/>
          <w:sz w:val="22"/>
          <w:szCs w:val="28"/>
          <w:lang w:val="en-PH" w:eastAsia="en-PH" w:bidi="th-TH"/>
        </w:rPr>
      </w:pPr>
      <w:hyperlink w:anchor="_Toc143876440" w:history="1">
        <w:r w:rsidR="00262EFD" w:rsidRPr="0099446D">
          <w:rPr>
            <w:rStyle w:val="Hyperlink"/>
          </w:rPr>
          <w:t>1.4.</w:t>
        </w:r>
        <w:r w:rsidR="00262EFD">
          <w:rPr>
            <w:rFonts w:asciiTheme="minorHAnsi" w:hAnsiTheme="minorHAnsi" w:cstheme="minorBidi"/>
            <w:color w:val="auto"/>
            <w:sz w:val="22"/>
            <w:szCs w:val="28"/>
            <w:lang w:val="en-PH" w:eastAsia="en-PH" w:bidi="th-TH"/>
          </w:rPr>
          <w:tab/>
        </w:r>
        <w:r w:rsidR="00262EFD" w:rsidRPr="0099446D">
          <w:rPr>
            <w:rStyle w:val="Hyperlink"/>
          </w:rPr>
          <w:t>Menu Modification</w:t>
        </w:r>
        <w:r w:rsidR="00262EFD">
          <w:rPr>
            <w:webHidden/>
          </w:rPr>
          <w:tab/>
        </w:r>
        <w:r w:rsidR="00262EFD">
          <w:rPr>
            <w:webHidden/>
          </w:rPr>
          <w:fldChar w:fldCharType="begin"/>
        </w:r>
        <w:r w:rsidR="00262EFD">
          <w:rPr>
            <w:webHidden/>
          </w:rPr>
          <w:instrText xml:space="preserve"> PAGEREF _Toc143876440 \h </w:instrText>
        </w:r>
        <w:r w:rsidR="00262EFD">
          <w:rPr>
            <w:webHidden/>
          </w:rPr>
        </w:r>
        <w:r w:rsidR="00262EFD">
          <w:rPr>
            <w:webHidden/>
          </w:rPr>
          <w:fldChar w:fldCharType="separate"/>
        </w:r>
        <w:r w:rsidR="00262EFD">
          <w:rPr>
            <w:webHidden/>
          </w:rPr>
          <w:t>5</w:t>
        </w:r>
        <w:r w:rsidR="00262EFD">
          <w:rPr>
            <w:webHidden/>
          </w:rPr>
          <w:fldChar w:fldCharType="end"/>
        </w:r>
      </w:hyperlink>
    </w:p>
    <w:p w14:paraId="7329718A" w14:textId="5DF968CF" w:rsidR="00262EFD" w:rsidRDefault="00000000">
      <w:pPr>
        <w:pStyle w:val="TOC3"/>
        <w:rPr>
          <w:rFonts w:asciiTheme="minorHAnsi" w:hAnsiTheme="minorHAnsi" w:cstheme="minorBidi"/>
          <w:color w:val="auto"/>
          <w:sz w:val="22"/>
          <w:szCs w:val="28"/>
          <w:lang w:val="en-PH" w:eastAsia="en-PH" w:bidi="th-TH"/>
        </w:rPr>
      </w:pPr>
      <w:hyperlink w:anchor="_Toc143876441" w:history="1">
        <w:r w:rsidR="00262EFD" w:rsidRPr="0099446D">
          <w:rPr>
            <w:rStyle w:val="Hyperlink"/>
          </w:rPr>
          <w:t>1.5.</w:t>
        </w:r>
        <w:r w:rsidR="00262EFD">
          <w:rPr>
            <w:rFonts w:asciiTheme="minorHAnsi" w:hAnsiTheme="minorHAnsi" w:cstheme="minorBidi"/>
            <w:color w:val="auto"/>
            <w:sz w:val="22"/>
            <w:szCs w:val="28"/>
            <w:lang w:val="en-PH" w:eastAsia="en-PH" w:bidi="th-TH"/>
          </w:rPr>
          <w:tab/>
        </w:r>
        <w:r w:rsidR="00262EFD" w:rsidRPr="0099446D">
          <w:rPr>
            <w:rStyle w:val="Hyperlink"/>
          </w:rPr>
          <w:t>Screen Layout and Data Sheet</w:t>
        </w:r>
        <w:r w:rsidR="00262EFD">
          <w:rPr>
            <w:webHidden/>
          </w:rPr>
          <w:tab/>
        </w:r>
        <w:r w:rsidR="00262EFD">
          <w:rPr>
            <w:webHidden/>
          </w:rPr>
          <w:fldChar w:fldCharType="begin"/>
        </w:r>
        <w:r w:rsidR="00262EFD">
          <w:rPr>
            <w:webHidden/>
          </w:rPr>
          <w:instrText xml:space="preserve"> PAGEREF _Toc143876441 \h </w:instrText>
        </w:r>
        <w:r w:rsidR="00262EFD">
          <w:rPr>
            <w:webHidden/>
          </w:rPr>
        </w:r>
        <w:r w:rsidR="00262EFD">
          <w:rPr>
            <w:webHidden/>
          </w:rPr>
          <w:fldChar w:fldCharType="separate"/>
        </w:r>
        <w:r w:rsidR="00262EFD">
          <w:rPr>
            <w:webHidden/>
          </w:rPr>
          <w:t>5</w:t>
        </w:r>
        <w:r w:rsidR="00262EFD">
          <w:rPr>
            <w:webHidden/>
          </w:rPr>
          <w:fldChar w:fldCharType="end"/>
        </w:r>
      </w:hyperlink>
    </w:p>
    <w:p w14:paraId="17F5B4BF" w14:textId="22208EBB" w:rsidR="00262EFD" w:rsidRDefault="00000000">
      <w:pPr>
        <w:pStyle w:val="TOC3"/>
        <w:rPr>
          <w:rFonts w:asciiTheme="minorHAnsi" w:hAnsiTheme="minorHAnsi" w:cstheme="minorBidi"/>
          <w:color w:val="auto"/>
          <w:sz w:val="22"/>
          <w:szCs w:val="28"/>
          <w:lang w:val="en-PH" w:eastAsia="en-PH" w:bidi="th-TH"/>
        </w:rPr>
      </w:pPr>
      <w:hyperlink w:anchor="_Toc143876442" w:history="1">
        <w:r w:rsidR="00262EFD" w:rsidRPr="0099446D">
          <w:rPr>
            <w:rStyle w:val="Hyperlink"/>
          </w:rPr>
          <w:t>1.6.</w:t>
        </w:r>
        <w:r w:rsidR="00262EFD">
          <w:rPr>
            <w:rFonts w:asciiTheme="minorHAnsi" w:hAnsiTheme="minorHAnsi" w:cstheme="minorBidi"/>
            <w:color w:val="auto"/>
            <w:sz w:val="22"/>
            <w:szCs w:val="28"/>
            <w:lang w:val="en-PH" w:eastAsia="en-PH" w:bidi="th-TH"/>
          </w:rPr>
          <w:tab/>
        </w:r>
        <w:r w:rsidR="00262EFD" w:rsidRPr="0099446D">
          <w:rPr>
            <w:rStyle w:val="Hyperlink"/>
          </w:rPr>
          <w:t xml:space="preserve">Business Rule  </w:t>
        </w:r>
        <w:r w:rsidR="00262EFD" w:rsidRPr="0099446D">
          <w:rPr>
            <w:rStyle w:val="Hyperlink"/>
            <w:cs/>
          </w:rPr>
          <w:t xml:space="preserve">/ </w:t>
        </w:r>
        <w:r w:rsidR="00262EFD" w:rsidRPr="0099446D">
          <w:rPr>
            <w:rStyle w:val="Hyperlink"/>
          </w:rPr>
          <w:t>Business Logic</w:t>
        </w:r>
        <w:r w:rsidR="00262EFD">
          <w:rPr>
            <w:webHidden/>
          </w:rPr>
          <w:tab/>
        </w:r>
        <w:r w:rsidR="00262EFD">
          <w:rPr>
            <w:webHidden/>
          </w:rPr>
          <w:fldChar w:fldCharType="begin"/>
        </w:r>
        <w:r w:rsidR="00262EFD">
          <w:rPr>
            <w:webHidden/>
          </w:rPr>
          <w:instrText xml:space="preserve"> PAGEREF _Toc143876442 \h </w:instrText>
        </w:r>
        <w:r w:rsidR="00262EFD">
          <w:rPr>
            <w:webHidden/>
          </w:rPr>
        </w:r>
        <w:r w:rsidR="00262EFD">
          <w:rPr>
            <w:webHidden/>
          </w:rPr>
          <w:fldChar w:fldCharType="separate"/>
        </w:r>
        <w:r w:rsidR="00262EFD">
          <w:rPr>
            <w:webHidden/>
          </w:rPr>
          <w:t>6</w:t>
        </w:r>
        <w:r w:rsidR="00262EFD">
          <w:rPr>
            <w:webHidden/>
          </w:rPr>
          <w:fldChar w:fldCharType="end"/>
        </w:r>
      </w:hyperlink>
    </w:p>
    <w:p w14:paraId="4823AF5F" w14:textId="54B5E776" w:rsidR="00262EFD" w:rsidRDefault="00000000">
      <w:pPr>
        <w:pStyle w:val="TOC3"/>
        <w:rPr>
          <w:rFonts w:asciiTheme="minorHAnsi" w:hAnsiTheme="minorHAnsi" w:cstheme="minorBidi"/>
          <w:color w:val="auto"/>
          <w:sz w:val="22"/>
          <w:szCs w:val="28"/>
          <w:lang w:val="en-PH" w:eastAsia="en-PH" w:bidi="th-TH"/>
        </w:rPr>
      </w:pPr>
      <w:hyperlink w:anchor="_Toc143876443" w:history="1">
        <w:r w:rsidR="00262EFD" w:rsidRPr="0099446D">
          <w:rPr>
            <w:rStyle w:val="Hyperlink"/>
          </w:rPr>
          <w:t>1.7.</w:t>
        </w:r>
        <w:r w:rsidR="00262EFD">
          <w:rPr>
            <w:rFonts w:asciiTheme="minorHAnsi" w:hAnsiTheme="minorHAnsi" w:cstheme="minorBidi"/>
            <w:color w:val="auto"/>
            <w:sz w:val="22"/>
            <w:szCs w:val="28"/>
            <w:lang w:val="en-PH" w:eastAsia="en-PH" w:bidi="th-TH"/>
          </w:rPr>
          <w:tab/>
        </w:r>
        <w:r w:rsidR="00262EFD" w:rsidRPr="0099446D">
          <w:rPr>
            <w:rStyle w:val="Hyperlink"/>
          </w:rPr>
          <w:t>To</w:t>
        </w:r>
        <w:r w:rsidR="00262EFD" w:rsidRPr="0099446D">
          <w:rPr>
            <w:rStyle w:val="Hyperlink"/>
            <w:cs/>
          </w:rPr>
          <w:t>-</w:t>
        </w:r>
        <w:r w:rsidR="00262EFD" w:rsidRPr="0099446D">
          <w:rPr>
            <w:rStyle w:val="Hyperlink"/>
          </w:rPr>
          <w:t>be Processing</w:t>
        </w:r>
        <w:r w:rsidR="00262EFD">
          <w:rPr>
            <w:webHidden/>
          </w:rPr>
          <w:tab/>
        </w:r>
        <w:r w:rsidR="00262EFD">
          <w:rPr>
            <w:webHidden/>
          </w:rPr>
          <w:fldChar w:fldCharType="begin"/>
        </w:r>
        <w:r w:rsidR="00262EFD">
          <w:rPr>
            <w:webHidden/>
          </w:rPr>
          <w:instrText xml:space="preserve"> PAGEREF _Toc143876443 \h </w:instrText>
        </w:r>
        <w:r w:rsidR="00262EFD">
          <w:rPr>
            <w:webHidden/>
          </w:rPr>
        </w:r>
        <w:r w:rsidR="00262EFD">
          <w:rPr>
            <w:webHidden/>
          </w:rPr>
          <w:fldChar w:fldCharType="separate"/>
        </w:r>
        <w:r w:rsidR="00262EFD">
          <w:rPr>
            <w:webHidden/>
          </w:rPr>
          <w:t>6</w:t>
        </w:r>
        <w:r w:rsidR="00262EFD">
          <w:rPr>
            <w:webHidden/>
          </w:rPr>
          <w:fldChar w:fldCharType="end"/>
        </w:r>
      </w:hyperlink>
    </w:p>
    <w:p w14:paraId="1C0B9AE4" w14:textId="0C250005" w:rsidR="00262EFD" w:rsidRDefault="00000000">
      <w:pPr>
        <w:pStyle w:val="TOC3"/>
        <w:rPr>
          <w:rFonts w:asciiTheme="minorHAnsi" w:hAnsiTheme="minorHAnsi" w:cstheme="minorBidi"/>
          <w:color w:val="auto"/>
          <w:sz w:val="22"/>
          <w:szCs w:val="28"/>
          <w:lang w:val="en-PH" w:eastAsia="en-PH" w:bidi="th-TH"/>
        </w:rPr>
      </w:pPr>
      <w:hyperlink w:anchor="_Toc143876444" w:history="1">
        <w:r w:rsidR="00262EFD" w:rsidRPr="0099446D">
          <w:rPr>
            <w:rStyle w:val="Hyperlink"/>
          </w:rPr>
          <w:t>1.8.</w:t>
        </w:r>
        <w:r w:rsidR="00262EFD">
          <w:rPr>
            <w:rFonts w:asciiTheme="minorHAnsi" w:hAnsiTheme="minorHAnsi" w:cstheme="minorBidi"/>
            <w:color w:val="auto"/>
            <w:sz w:val="22"/>
            <w:szCs w:val="28"/>
            <w:lang w:val="en-PH" w:eastAsia="en-PH" w:bidi="th-TH"/>
          </w:rPr>
          <w:tab/>
        </w:r>
        <w:r w:rsidR="00262EFD" w:rsidRPr="0099446D">
          <w:rPr>
            <w:rStyle w:val="Hyperlink"/>
          </w:rPr>
          <w:t xml:space="preserve">File </w:t>
        </w:r>
        <w:r w:rsidR="00262EFD" w:rsidRPr="0099446D">
          <w:rPr>
            <w:rStyle w:val="Hyperlink"/>
            <w:cs/>
          </w:rPr>
          <w:t>/</w:t>
        </w:r>
        <w:r w:rsidR="00262EFD" w:rsidRPr="0099446D">
          <w:rPr>
            <w:rStyle w:val="Hyperlink"/>
          </w:rPr>
          <w:t>API Layout and Data Sheet</w:t>
        </w:r>
        <w:r w:rsidR="00262EFD">
          <w:rPr>
            <w:webHidden/>
          </w:rPr>
          <w:tab/>
        </w:r>
        <w:r w:rsidR="00262EFD">
          <w:rPr>
            <w:webHidden/>
          </w:rPr>
          <w:fldChar w:fldCharType="begin"/>
        </w:r>
        <w:r w:rsidR="00262EFD">
          <w:rPr>
            <w:webHidden/>
          </w:rPr>
          <w:instrText xml:space="preserve"> PAGEREF _Toc143876444 \h </w:instrText>
        </w:r>
        <w:r w:rsidR="00262EFD">
          <w:rPr>
            <w:webHidden/>
          </w:rPr>
        </w:r>
        <w:r w:rsidR="00262EFD">
          <w:rPr>
            <w:webHidden/>
          </w:rPr>
          <w:fldChar w:fldCharType="separate"/>
        </w:r>
        <w:r w:rsidR="00262EFD">
          <w:rPr>
            <w:webHidden/>
          </w:rPr>
          <w:t>6</w:t>
        </w:r>
        <w:r w:rsidR="00262EFD">
          <w:rPr>
            <w:webHidden/>
          </w:rPr>
          <w:fldChar w:fldCharType="end"/>
        </w:r>
      </w:hyperlink>
    </w:p>
    <w:p w14:paraId="0441EC55" w14:textId="571EF9E0" w:rsidR="00262EFD" w:rsidRDefault="00000000">
      <w:pPr>
        <w:pStyle w:val="TOC3"/>
        <w:rPr>
          <w:rFonts w:asciiTheme="minorHAnsi" w:hAnsiTheme="minorHAnsi" w:cstheme="minorBidi"/>
          <w:color w:val="auto"/>
          <w:sz w:val="22"/>
          <w:szCs w:val="28"/>
          <w:lang w:val="en-PH" w:eastAsia="en-PH" w:bidi="th-TH"/>
        </w:rPr>
      </w:pPr>
      <w:hyperlink w:anchor="_Toc143876445" w:history="1">
        <w:r w:rsidR="00262EFD" w:rsidRPr="0099446D">
          <w:rPr>
            <w:rStyle w:val="Hyperlink"/>
          </w:rPr>
          <w:t>1.9.</w:t>
        </w:r>
        <w:r w:rsidR="00262EFD">
          <w:rPr>
            <w:rFonts w:asciiTheme="minorHAnsi" w:hAnsiTheme="minorHAnsi" w:cstheme="minorBidi"/>
            <w:color w:val="auto"/>
            <w:sz w:val="22"/>
            <w:szCs w:val="28"/>
            <w:lang w:val="en-PH" w:eastAsia="en-PH" w:bidi="th-TH"/>
          </w:rPr>
          <w:tab/>
        </w:r>
        <w:r w:rsidR="00262EFD" w:rsidRPr="0099446D">
          <w:rPr>
            <w:rStyle w:val="Hyperlink"/>
          </w:rPr>
          <w:t>Report Layout and Data Sheet</w:t>
        </w:r>
        <w:r w:rsidR="00262EFD">
          <w:rPr>
            <w:webHidden/>
          </w:rPr>
          <w:tab/>
        </w:r>
        <w:r w:rsidR="00262EFD">
          <w:rPr>
            <w:webHidden/>
          </w:rPr>
          <w:fldChar w:fldCharType="begin"/>
        </w:r>
        <w:r w:rsidR="00262EFD">
          <w:rPr>
            <w:webHidden/>
          </w:rPr>
          <w:instrText xml:space="preserve"> PAGEREF _Toc143876445 \h </w:instrText>
        </w:r>
        <w:r w:rsidR="00262EFD">
          <w:rPr>
            <w:webHidden/>
          </w:rPr>
        </w:r>
        <w:r w:rsidR="00262EFD">
          <w:rPr>
            <w:webHidden/>
          </w:rPr>
          <w:fldChar w:fldCharType="separate"/>
        </w:r>
        <w:r w:rsidR="00262EFD">
          <w:rPr>
            <w:webHidden/>
          </w:rPr>
          <w:t>7</w:t>
        </w:r>
        <w:r w:rsidR="00262EFD">
          <w:rPr>
            <w:webHidden/>
          </w:rPr>
          <w:fldChar w:fldCharType="end"/>
        </w:r>
      </w:hyperlink>
    </w:p>
    <w:p w14:paraId="701421A3" w14:textId="1A3DF2FE" w:rsidR="00262EFD" w:rsidRDefault="00000000">
      <w:pPr>
        <w:pStyle w:val="TOC3"/>
        <w:tabs>
          <w:tab w:val="left" w:pos="1320"/>
        </w:tabs>
        <w:rPr>
          <w:rFonts w:asciiTheme="minorHAnsi" w:hAnsiTheme="minorHAnsi" w:cstheme="minorBidi"/>
          <w:color w:val="auto"/>
          <w:sz w:val="22"/>
          <w:szCs w:val="28"/>
          <w:lang w:val="en-PH" w:eastAsia="en-PH" w:bidi="th-TH"/>
        </w:rPr>
      </w:pPr>
      <w:hyperlink w:anchor="_Toc143876446" w:history="1">
        <w:r w:rsidR="00262EFD" w:rsidRPr="0099446D">
          <w:rPr>
            <w:rStyle w:val="Hyperlink"/>
          </w:rPr>
          <w:t>1.10.</w:t>
        </w:r>
        <w:r w:rsidR="00262EFD">
          <w:rPr>
            <w:rFonts w:asciiTheme="minorHAnsi" w:hAnsiTheme="minorHAnsi" w:cstheme="minorBidi"/>
            <w:color w:val="auto"/>
            <w:sz w:val="22"/>
            <w:szCs w:val="28"/>
            <w:lang w:val="en-PH" w:eastAsia="en-PH" w:bidi="th-TH"/>
          </w:rPr>
          <w:tab/>
        </w:r>
        <w:r w:rsidR="00262EFD" w:rsidRPr="0099446D">
          <w:rPr>
            <w:rStyle w:val="Hyperlink"/>
          </w:rPr>
          <w:t>Additional Impacts</w:t>
        </w:r>
        <w:r w:rsidR="00262EFD">
          <w:rPr>
            <w:webHidden/>
          </w:rPr>
          <w:tab/>
        </w:r>
        <w:r w:rsidR="00262EFD">
          <w:rPr>
            <w:webHidden/>
          </w:rPr>
          <w:fldChar w:fldCharType="begin"/>
        </w:r>
        <w:r w:rsidR="00262EFD">
          <w:rPr>
            <w:webHidden/>
          </w:rPr>
          <w:instrText xml:space="preserve"> PAGEREF _Toc143876446 \h </w:instrText>
        </w:r>
        <w:r w:rsidR="00262EFD">
          <w:rPr>
            <w:webHidden/>
          </w:rPr>
        </w:r>
        <w:r w:rsidR="00262EFD">
          <w:rPr>
            <w:webHidden/>
          </w:rPr>
          <w:fldChar w:fldCharType="separate"/>
        </w:r>
        <w:r w:rsidR="00262EFD">
          <w:rPr>
            <w:webHidden/>
          </w:rPr>
          <w:t>9</w:t>
        </w:r>
        <w:r w:rsidR="00262EFD">
          <w:rPr>
            <w:webHidden/>
          </w:rPr>
          <w:fldChar w:fldCharType="end"/>
        </w:r>
      </w:hyperlink>
    </w:p>
    <w:p w14:paraId="017B7F31" w14:textId="4F5B6339" w:rsidR="00FB1C43" w:rsidRDefault="00E875FE" w:rsidP="00B83D8D">
      <w:r w:rsidRPr="00EE0CF9">
        <w:fldChar w:fldCharType="end"/>
      </w:r>
    </w:p>
    <w:p w14:paraId="79CB2EDF" w14:textId="49E14ADF" w:rsidR="00FB1C43" w:rsidRPr="001E7CAA" w:rsidRDefault="00FB1C43" w:rsidP="001E7CAA">
      <w:pPr>
        <w:pStyle w:val="TOC2"/>
        <w:rPr>
          <w:szCs w:val="26"/>
        </w:rPr>
      </w:pPr>
      <w:r>
        <w:rPr>
          <w:szCs w:val="26"/>
          <w:cs/>
          <w:lang w:bidi="th-TH"/>
        </w:rPr>
        <w:br w:type="page"/>
      </w:r>
    </w:p>
    <w:p w14:paraId="02D22A6F" w14:textId="77777777" w:rsidR="00BD488B" w:rsidRPr="00F3558C" w:rsidRDefault="00BD488B" w:rsidP="00B05C3C">
      <w:pPr>
        <w:pStyle w:val="Sub-Headings"/>
      </w:pPr>
      <w:r>
        <w:lastRenderedPageBreak/>
        <w:t>Document Acceptance &amp; Release Notice</w:t>
      </w:r>
    </w:p>
    <w:p w14:paraId="53B2A849" w14:textId="77777777" w:rsidR="00BD488B" w:rsidRPr="00897DBA" w:rsidRDefault="00BD488B" w:rsidP="00BD488B">
      <w:r w:rsidRPr="00897DBA">
        <w:t>This is a managed document</w:t>
      </w:r>
      <w:r w:rsidRPr="00897DBA">
        <w:rPr>
          <w:cs/>
          <w:lang w:bidi="th-TH"/>
        </w:rPr>
        <w:t xml:space="preserve">. </w:t>
      </w:r>
      <w:r w:rsidRPr="00897DBA">
        <w:t>Changes will only be issued as a complete replacement document covered by a release notice</w:t>
      </w:r>
      <w:r w:rsidRPr="00897DBA">
        <w:rPr>
          <w:cs/>
          <w:lang w:bidi="th-TH"/>
        </w:rPr>
        <w:t xml:space="preserve">. </w:t>
      </w:r>
      <w:r w:rsidRPr="00897DBA">
        <w:t>All replaced documents shall be destroyed immediately and copies of any obsolete forms destroyed</w:t>
      </w:r>
      <w:r w:rsidRPr="00897DBA">
        <w:rPr>
          <w:cs/>
          <w:lang w:bidi="th-TH"/>
        </w:rPr>
        <w:t xml:space="preserve">. </w:t>
      </w:r>
      <w:r w:rsidRPr="00897DBA">
        <w:t>This document has not been released for use until authorized by the Manager</w:t>
      </w:r>
      <w:r w:rsidRPr="00897DBA">
        <w:rPr>
          <w:cs/>
          <w:lang w:bidi="th-TH"/>
        </w:rPr>
        <w:t>/</w:t>
      </w:r>
      <w:r w:rsidRPr="00897DBA">
        <w:t>Project Manager</w:t>
      </w:r>
      <w:r w:rsidRPr="00897DBA">
        <w:rPr>
          <w:cs/>
          <w:lang w:bidi="th-TH"/>
        </w:rPr>
        <w:t>.</w:t>
      </w:r>
    </w:p>
    <w:p w14:paraId="07EEC8B3" w14:textId="77777777" w:rsidR="00BD488B" w:rsidRPr="00897DBA" w:rsidRDefault="00BD488B" w:rsidP="00BD488B"/>
    <w:p w14:paraId="6E962CC7" w14:textId="7A3B5B88" w:rsidR="00BD488B" w:rsidRPr="00897DBA" w:rsidRDefault="00BD488B" w:rsidP="00BD488B">
      <w:r w:rsidRPr="00897DBA">
        <w:t xml:space="preserve">This is release </w:t>
      </w:r>
      <w:r w:rsidR="00E6550B">
        <w:rPr>
          <w:b/>
          <w:bCs/>
        </w:rPr>
        <w:t>2.0</w:t>
      </w:r>
      <w:r w:rsidR="000C195C">
        <w:rPr>
          <w:b/>
          <w:bCs/>
          <w:cs/>
          <w:lang w:bidi="th-TH"/>
        </w:rPr>
        <w:t xml:space="preserve"> </w:t>
      </w:r>
      <w:r w:rsidRPr="00897DBA">
        <w:t>of the document</w:t>
      </w:r>
      <w:r w:rsidRPr="00897DBA">
        <w:rPr>
          <w:cs/>
          <w:lang w:bidi="th-TH"/>
        </w:rPr>
        <w:t>.</w:t>
      </w:r>
    </w:p>
    <w:p w14:paraId="1240BF83" w14:textId="77777777" w:rsidR="00BD488B" w:rsidRPr="00897DBA" w:rsidRDefault="00BD488B" w:rsidP="00BD488B"/>
    <w:p w14:paraId="58FFC9BF" w14:textId="77777777" w:rsidR="00BD488B" w:rsidRPr="00897DBA" w:rsidRDefault="00BD488B" w:rsidP="00BD488B"/>
    <w:tbl>
      <w:tblPr>
        <w:tblW w:w="9342" w:type="dxa"/>
        <w:tblLayout w:type="fixed"/>
        <w:tblCellMar>
          <w:left w:w="42" w:type="dxa"/>
          <w:right w:w="42" w:type="dxa"/>
        </w:tblCellMar>
        <w:tblLook w:val="0000" w:firstRow="0" w:lastRow="0" w:firstColumn="0" w:lastColumn="0" w:noHBand="0" w:noVBand="0"/>
      </w:tblPr>
      <w:tblGrid>
        <w:gridCol w:w="2880"/>
        <w:gridCol w:w="3780"/>
        <w:gridCol w:w="1062"/>
        <w:gridCol w:w="1620"/>
      </w:tblGrid>
      <w:tr w:rsidR="00BD488B" w:rsidRPr="00CC3F1C" w14:paraId="381986AA" w14:textId="77777777" w:rsidTr="00155898">
        <w:trPr>
          <w:trHeight w:val="480"/>
        </w:trPr>
        <w:tc>
          <w:tcPr>
            <w:tcW w:w="2880" w:type="dxa"/>
            <w:vAlign w:val="bottom"/>
          </w:tcPr>
          <w:p w14:paraId="67EB9753" w14:textId="77777777" w:rsidR="00BD488B" w:rsidRPr="00CC3F1C" w:rsidRDefault="00BD488B" w:rsidP="00155898">
            <w:r>
              <w:t>Reviewed &amp; Approved</w:t>
            </w:r>
          </w:p>
        </w:tc>
        <w:tc>
          <w:tcPr>
            <w:tcW w:w="3780" w:type="dxa"/>
            <w:tcBorders>
              <w:bottom w:val="single" w:sz="4" w:space="0" w:color="auto"/>
            </w:tcBorders>
            <w:vAlign w:val="bottom"/>
          </w:tcPr>
          <w:p w14:paraId="54193D6B" w14:textId="77777777" w:rsidR="00BD488B" w:rsidRPr="00CC3F1C" w:rsidRDefault="00BD488B" w:rsidP="00155898">
            <w:pPr>
              <w:pStyle w:val="Tabletext"/>
            </w:pPr>
          </w:p>
        </w:tc>
        <w:tc>
          <w:tcPr>
            <w:tcW w:w="1062" w:type="dxa"/>
            <w:vAlign w:val="bottom"/>
          </w:tcPr>
          <w:p w14:paraId="67560BC8" w14:textId="77777777" w:rsidR="00BD488B" w:rsidRPr="00CC3F1C" w:rsidRDefault="00BD488B" w:rsidP="00155898">
            <w:r>
              <w:rPr>
                <w:cs/>
                <w:lang w:bidi="th-TH"/>
              </w:rPr>
              <w:t xml:space="preserve">  </w:t>
            </w:r>
            <w:r w:rsidRPr="00CC3F1C">
              <w:t>D</w:t>
            </w:r>
            <w:r>
              <w:t>ate</w:t>
            </w:r>
          </w:p>
        </w:tc>
        <w:tc>
          <w:tcPr>
            <w:tcW w:w="1620" w:type="dxa"/>
            <w:tcBorders>
              <w:bottom w:val="single" w:sz="4" w:space="0" w:color="auto"/>
            </w:tcBorders>
            <w:vAlign w:val="bottom"/>
          </w:tcPr>
          <w:p w14:paraId="6B0EF6A8" w14:textId="77777777" w:rsidR="00BD488B" w:rsidRPr="00CC3F1C" w:rsidRDefault="00BD488B" w:rsidP="00155898"/>
        </w:tc>
      </w:tr>
      <w:tr w:rsidR="00BD488B" w:rsidRPr="00CC3F1C" w14:paraId="09458B30" w14:textId="77777777" w:rsidTr="00155898">
        <w:trPr>
          <w:cantSplit/>
          <w:trHeight w:val="201"/>
        </w:trPr>
        <w:tc>
          <w:tcPr>
            <w:tcW w:w="9342" w:type="dxa"/>
            <w:gridSpan w:val="4"/>
            <w:vAlign w:val="bottom"/>
          </w:tcPr>
          <w:p w14:paraId="464FF682" w14:textId="77777777" w:rsidR="00BD488B" w:rsidRPr="00CC3F1C" w:rsidRDefault="00BD488B" w:rsidP="00155898">
            <w:pPr>
              <w:pStyle w:val="Tabletext"/>
            </w:pPr>
          </w:p>
          <w:p w14:paraId="04B0AF66" w14:textId="77777777" w:rsidR="00BD488B" w:rsidRPr="00CC3F1C" w:rsidRDefault="00BD488B" w:rsidP="00155898"/>
        </w:tc>
      </w:tr>
      <w:tr w:rsidR="00BD488B" w:rsidRPr="00CC3F1C" w14:paraId="376E8D57" w14:textId="77777777" w:rsidTr="00155898">
        <w:trPr>
          <w:trHeight w:val="480"/>
        </w:trPr>
        <w:tc>
          <w:tcPr>
            <w:tcW w:w="2880" w:type="dxa"/>
            <w:vAlign w:val="bottom"/>
          </w:tcPr>
          <w:p w14:paraId="4BF96D94" w14:textId="77777777" w:rsidR="00BD488B" w:rsidRPr="00CC3F1C" w:rsidRDefault="00BD488B" w:rsidP="00155898">
            <w:r w:rsidRPr="00CC3F1C">
              <w:t>A</w:t>
            </w:r>
            <w:r>
              <w:t>ccepted</w:t>
            </w:r>
          </w:p>
        </w:tc>
        <w:tc>
          <w:tcPr>
            <w:tcW w:w="3780" w:type="dxa"/>
            <w:tcBorders>
              <w:bottom w:val="single" w:sz="4" w:space="0" w:color="auto"/>
            </w:tcBorders>
            <w:vAlign w:val="bottom"/>
          </w:tcPr>
          <w:p w14:paraId="3AEDA8FF" w14:textId="77777777" w:rsidR="00BD488B" w:rsidRPr="00CC3F1C" w:rsidRDefault="00BD488B" w:rsidP="00155898">
            <w:pPr>
              <w:pStyle w:val="Tabletext"/>
            </w:pPr>
          </w:p>
        </w:tc>
        <w:tc>
          <w:tcPr>
            <w:tcW w:w="1062" w:type="dxa"/>
            <w:vAlign w:val="bottom"/>
          </w:tcPr>
          <w:p w14:paraId="4A791D7F" w14:textId="77777777" w:rsidR="00BD488B" w:rsidRPr="00CC3F1C" w:rsidRDefault="00BD488B" w:rsidP="00155898">
            <w:r>
              <w:rPr>
                <w:cs/>
                <w:lang w:bidi="th-TH"/>
              </w:rPr>
              <w:t xml:space="preserve">  </w:t>
            </w:r>
            <w:r w:rsidRPr="00CC3F1C">
              <w:t>D</w:t>
            </w:r>
            <w:r>
              <w:t>ate</w:t>
            </w:r>
          </w:p>
        </w:tc>
        <w:tc>
          <w:tcPr>
            <w:tcW w:w="1620" w:type="dxa"/>
            <w:tcBorders>
              <w:bottom w:val="single" w:sz="4" w:space="0" w:color="auto"/>
            </w:tcBorders>
            <w:vAlign w:val="bottom"/>
          </w:tcPr>
          <w:p w14:paraId="236D6954" w14:textId="77777777" w:rsidR="00BD488B" w:rsidRPr="00CC3F1C" w:rsidRDefault="00BD488B" w:rsidP="00155898"/>
        </w:tc>
      </w:tr>
      <w:tr w:rsidR="00BD488B" w:rsidRPr="00CC3F1C" w14:paraId="7B59D681" w14:textId="77777777" w:rsidTr="00155898">
        <w:trPr>
          <w:cantSplit/>
          <w:trHeight w:val="480"/>
        </w:trPr>
        <w:tc>
          <w:tcPr>
            <w:tcW w:w="6660" w:type="dxa"/>
            <w:gridSpan w:val="2"/>
          </w:tcPr>
          <w:p w14:paraId="27310392" w14:textId="77777777" w:rsidR="00BD488B" w:rsidRPr="00CC3F1C" w:rsidRDefault="00BD488B" w:rsidP="00155898"/>
        </w:tc>
        <w:tc>
          <w:tcPr>
            <w:tcW w:w="1062" w:type="dxa"/>
          </w:tcPr>
          <w:p w14:paraId="1E62BE06" w14:textId="77777777" w:rsidR="00BD488B" w:rsidRPr="00CC3F1C" w:rsidRDefault="00BD488B" w:rsidP="00155898">
            <w:pPr>
              <w:pStyle w:val="Tableheading"/>
            </w:pPr>
          </w:p>
        </w:tc>
        <w:tc>
          <w:tcPr>
            <w:tcW w:w="1620" w:type="dxa"/>
          </w:tcPr>
          <w:p w14:paraId="4D20B8AE" w14:textId="77777777" w:rsidR="00BD488B" w:rsidRPr="00CC3F1C" w:rsidRDefault="00BD488B" w:rsidP="00155898"/>
        </w:tc>
      </w:tr>
      <w:tr w:rsidR="00BD488B" w:rsidRPr="00CC3F1C" w14:paraId="20622372" w14:textId="77777777" w:rsidTr="00155898">
        <w:trPr>
          <w:trHeight w:val="480"/>
        </w:trPr>
        <w:tc>
          <w:tcPr>
            <w:tcW w:w="2880" w:type="dxa"/>
            <w:vAlign w:val="bottom"/>
          </w:tcPr>
          <w:p w14:paraId="40871743" w14:textId="77777777" w:rsidR="00BD488B" w:rsidRPr="00CC3F1C" w:rsidRDefault="00BD488B" w:rsidP="00155898">
            <w:r w:rsidRPr="00CC3F1C">
              <w:t>A</w:t>
            </w:r>
            <w:r>
              <w:t>uthorized</w:t>
            </w:r>
          </w:p>
        </w:tc>
        <w:tc>
          <w:tcPr>
            <w:tcW w:w="3780" w:type="dxa"/>
            <w:tcBorders>
              <w:bottom w:val="single" w:sz="4" w:space="0" w:color="auto"/>
            </w:tcBorders>
            <w:vAlign w:val="bottom"/>
          </w:tcPr>
          <w:p w14:paraId="19943DAF" w14:textId="77777777" w:rsidR="00BD488B" w:rsidRPr="00CC3F1C" w:rsidRDefault="00BD488B" w:rsidP="00155898"/>
        </w:tc>
        <w:tc>
          <w:tcPr>
            <w:tcW w:w="1062" w:type="dxa"/>
            <w:vAlign w:val="bottom"/>
          </w:tcPr>
          <w:p w14:paraId="670F1BF8" w14:textId="77777777" w:rsidR="00BD488B" w:rsidRPr="00CC3F1C" w:rsidRDefault="00BD488B" w:rsidP="00155898">
            <w:r>
              <w:rPr>
                <w:cs/>
                <w:lang w:bidi="th-TH"/>
              </w:rPr>
              <w:t xml:space="preserve">  </w:t>
            </w:r>
            <w:r w:rsidRPr="00CC3F1C">
              <w:t>D</w:t>
            </w:r>
            <w:r>
              <w:t>ate</w:t>
            </w:r>
          </w:p>
        </w:tc>
        <w:tc>
          <w:tcPr>
            <w:tcW w:w="1620" w:type="dxa"/>
            <w:tcBorders>
              <w:bottom w:val="single" w:sz="4" w:space="0" w:color="auto"/>
            </w:tcBorders>
            <w:vAlign w:val="bottom"/>
          </w:tcPr>
          <w:p w14:paraId="49B0D82D" w14:textId="77777777" w:rsidR="00BD488B" w:rsidRPr="00CC3F1C" w:rsidRDefault="00BD488B" w:rsidP="00155898"/>
        </w:tc>
      </w:tr>
      <w:tr w:rsidR="00BD488B" w:rsidRPr="00CC3F1C" w14:paraId="61470076" w14:textId="77777777" w:rsidTr="00155898">
        <w:trPr>
          <w:cantSplit/>
        </w:trPr>
        <w:tc>
          <w:tcPr>
            <w:tcW w:w="9342" w:type="dxa"/>
            <w:gridSpan w:val="4"/>
          </w:tcPr>
          <w:p w14:paraId="6FF691DF" w14:textId="77777777" w:rsidR="00BD488B" w:rsidRPr="00CC3F1C" w:rsidRDefault="00BD488B" w:rsidP="00155898"/>
        </w:tc>
      </w:tr>
    </w:tbl>
    <w:p w14:paraId="41F0E4C7" w14:textId="77777777" w:rsidR="00FB1C43" w:rsidRPr="00FB1C43" w:rsidRDefault="00FB1C43" w:rsidP="00B83D8D">
      <w:pPr>
        <w:pStyle w:val="Tabletext"/>
      </w:pPr>
    </w:p>
    <w:p w14:paraId="51856D19" w14:textId="77777777" w:rsidR="00CF3A96" w:rsidRPr="00B05C3C" w:rsidRDefault="00BD488B" w:rsidP="00B05C3C">
      <w:pPr>
        <w:pStyle w:val="Sub-Headings"/>
      </w:pPr>
      <w:r w:rsidRPr="00B05C3C">
        <w:t>Build Status</w:t>
      </w:r>
    </w:p>
    <w:tbl>
      <w:tblPr>
        <w:tblStyle w:val="PlainTable1"/>
        <w:tblW w:w="0" w:type="auto"/>
        <w:tblLayout w:type="fixed"/>
        <w:tblLook w:val="04A0" w:firstRow="1" w:lastRow="0" w:firstColumn="1" w:lastColumn="0" w:noHBand="0" w:noVBand="1"/>
      </w:tblPr>
      <w:tblGrid>
        <w:gridCol w:w="1129"/>
        <w:gridCol w:w="2127"/>
        <w:gridCol w:w="1984"/>
        <w:gridCol w:w="1985"/>
        <w:gridCol w:w="2828"/>
      </w:tblGrid>
      <w:tr w:rsidR="00F9076B" w:rsidRPr="00CB492C" w14:paraId="43B22A3F" w14:textId="77777777" w:rsidTr="0084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B74AE0" w14:textId="77777777" w:rsidR="00F9076B" w:rsidRPr="00CB492C" w:rsidRDefault="00F9076B" w:rsidP="00F3558C">
            <w:pPr>
              <w:rPr>
                <w:b w:val="0"/>
                <w:sz w:val="22"/>
                <w:szCs w:val="22"/>
              </w:rPr>
            </w:pPr>
            <w:r w:rsidRPr="00CB492C">
              <w:rPr>
                <w:sz w:val="22"/>
                <w:szCs w:val="22"/>
              </w:rPr>
              <w:t>Release</w:t>
            </w:r>
          </w:p>
        </w:tc>
        <w:tc>
          <w:tcPr>
            <w:tcW w:w="2127" w:type="dxa"/>
          </w:tcPr>
          <w:p w14:paraId="40C03157" w14:textId="77777777" w:rsidR="00F9076B" w:rsidRPr="00CB492C" w:rsidRDefault="00F9076B" w:rsidP="00F3558C">
            <w:pPr>
              <w:cnfStyle w:val="100000000000" w:firstRow="1" w:lastRow="0" w:firstColumn="0" w:lastColumn="0" w:oddVBand="0" w:evenVBand="0" w:oddHBand="0" w:evenHBand="0" w:firstRowFirstColumn="0" w:firstRowLastColumn="0" w:lastRowFirstColumn="0" w:lastRowLastColumn="0"/>
              <w:rPr>
                <w:b w:val="0"/>
                <w:sz w:val="22"/>
                <w:szCs w:val="22"/>
              </w:rPr>
            </w:pPr>
            <w:r w:rsidRPr="00CB492C">
              <w:rPr>
                <w:sz w:val="22"/>
                <w:szCs w:val="22"/>
              </w:rPr>
              <w:t>Date of Release</w:t>
            </w:r>
          </w:p>
        </w:tc>
        <w:tc>
          <w:tcPr>
            <w:tcW w:w="1984" w:type="dxa"/>
          </w:tcPr>
          <w:p w14:paraId="2831B8C3" w14:textId="77777777" w:rsidR="00F9076B" w:rsidRPr="00CB492C" w:rsidRDefault="00F9076B" w:rsidP="00F3558C">
            <w:pPr>
              <w:cnfStyle w:val="100000000000" w:firstRow="1" w:lastRow="0" w:firstColumn="0" w:lastColumn="0" w:oddVBand="0" w:evenVBand="0" w:oddHBand="0" w:evenHBand="0" w:firstRowFirstColumn="0" w:firstRowLastColumn="0" w:lastRowFirstColumn="0" w:lastRowLastColumn="0"/>
              <w:rPr>
                <w:b w:val="0"/>
                <w:sz w:val="22"/>
                <w:szCs w:val="22"/>
              </w:rPr>
            </w:pPr>
            <w:r w:rsidRPr="00CB492C">
              <w:rPr>
                <w:sz w:val="22"/>
                <w:szCs w:val="22"/>
              </w:rPr>
              <w:t>Prepared by</w:t>
            </w:r>
          </w:p>
        </w:tc>
        <w:tc>
          <w:tcPr>
            <w:tcW w:w="1985" w:type="dxa"/>
          </w:tcPr>
          <w:p w14:paraId="5693EF6B" w14:textId="55ADC417" w:rsidR="00F9076B" w:rsidRPr="00CB492C" w:rsidRDefault="00F9076B" w:rsidP="00F3558C">
            <w:pPr>
              <w:cnfStyle w:val="100000000000" w:firstRow="1" w:lastRow="0" w:firstColumn="0" w:lastColumn="0" w:oddVBand="0" w:evenVBand="0" w:oddHBand="0" w:evenHBand="0" w:firstRowFirstColumn="0" w:firstRowLastColumn="0" w:lastRowFirstColumn="0" w:lastRowLastColumn="0"/>
              <w:rPr>
                <w:sz w:val="22"/>
                <w:szCs w:val="22"/>
              </w:rPr>
            </w:pPr>
            <w:r w:rsidRPr="00CB492C">
              <w:rPr>
                <w:sz w:val="22"/>
                <w:szCs w:val="22"/>
              </w:rPr>
              <w:t>Reviewed by</w:t>
            </w:r>
          </w:p>
        </w:tc>
        <w:tc>
          <w:tcPr>
            <w:tcW w:w="2828" w:type="dxa"/>
          </w:tcPr>
          <w:p w14:paraId="1689E8BC" w14:textId="7D523A4F" w:rsidR="00F9076B" w:rsidRPr="00CB492C" w:rsidRDefault="00F9076B" w:rsidP="00F3558C">
            <w:pPr>
              <w:cnfStyle w:val="100000000000" w:firstRow="1" w:lastRow="0" w:firstColumn="0" w:lastColumn="0" w:oddVBand="0" w:evenVBand="0" w:oddHBand="0" w:evenHBand="0" w:firstRowFirstColumn="0" w:firstRowLastColumn="0" w:lastRowFirstColumn="0" w:lastRowLastColumn="0"/>
              <w:rPr>
                <w:b w:val="0"/>
                <w:sz w:val="22"/>
                <w:szCs w:val="22"/>
              </w:rPr>
            </w:pPr>
            <w:r w:rsidRPr="00CB492C">
              <w:rPr>
                <w:sz w:val="22"/>
                <w:szCs w:val="22"/>
              </w:rPr>
              <w:t>Comments</w:t>
            </w:r>
          </w:p>
        </w:tc>
      </w:tr>
      <w:tr w:rsidR="00F9076B" w:rsidRPr="00CB492C" w14:paraId="0242CF3A" w14:textId="77777777" w:rsidTr="00847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50B8456" w14:textId="5F86E40C" w:rsidR="00F9076B" w:rsidRPr="00CB492C" w:rsidRDefault="003710CB" w:rsidP="00F3558C">
            <w:pPr>
              <w:rPr>
                <w:sz w:val="22"/>
                <w:szCs w:val="22"/>
              </w:rPr>
            </w:pPr>
            <w:r>
              <w:rPr>
                <w:sz w:val="22"/>
                <w:szCs w:val="22"/>
              </w:rPr>
              <w:t>1</w:t>
            </w:r>
            <w:r>
              <w:rPr>
                <w:sz w:val="22"/>
                <w:szCs w:val="22"/>
                <w:cs/>
                <w:lang w:bidi="th-TH"/>
              </w:rPr>
              <w:t>.</w:t>
            </w:r>
            <w:r>
              <w:rPr>
                <w:sz w:val="22"/>
                <w:szCs w:val="22"/>
              </w:rPr>
              <w:t>0</w:t>
            </w:r>
          </w:p>
        </w:tc>
        <w:tc>
          <w:tcPr>
            <w:tcW w:w="2127" w:type="dxa"/>
          </w:tcPr>
          <w:p w14:paraId="45E09BBA" w14:textId="02EBE24C" w:rsidR="00F9076B" w:rsidRPr="00CB492C" w:rsidRDefault="00262EFD" w:rsidP="00F3558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r w:rsidR="00A605CA">
              <w:rPr>
                <w:sz w:val="22"/>
                <w:szCs w:val="22"/>
              </w:rPr>
              <w:t>8</w:t>
            </w:r>
            <w:r>
              <w:rPr>
                <w:sz w:val="22"/>
                <w:szCs w:val="22"/>
              </w:rPr>
              <w:t xml:space="preserve"> August 2023</w:t>
            </w:r>
          </w:p>
        </w:tc>
        <w:tc>
          <w:tcPr>
            <w:tcW w:w="1984" w:type="dxa"/>
          </w:tcPr>
          <w:p w14:paraId="54C30928" w14:textId="6FD7C97D" w:rsidR="00F9076B" w:rsidRPr="00CB492C" w:rsidRDefault="00F9076B" w:rsidP="00F3558C">
            <w:pPr>
              <w:cnfStyle w:val="000000100000" w:firstRow="0" w:lastRow="0" w:firstColumn="0" w:lastColumn="0" w:oddVBand="0" w:evenVBand="0" w:oddHBand="1" w:evenHBand="0" w:firstRowFirstColumn="0" w:firstRowLastColumn="0" w:lastRowFirstColumn="0" w:lastRowLastColumn="0"/>
              <w:rPr>
                <w:sz w:val="22"/>
                <w:szCs w:val="22"/>
              </w:rPr>
            </w:pPr>
            <w:r w:rsidRPr="00CB492C">
              <w:rPr>
                <w:sz w:val="22"/>
                <w:szCs w:val="22"/>
              </w:rPr>
              <w:t>Emy Bartolome</w:t>
            </w:r>
          </w:p>
        </w:tc>
        <w:tc>
          <w:tcPr>
            <w:tcW w:w="1985" w:type="dxa"/>
          </w:tcPr>
          <w:p w14:paraId="4435B179" w14:textId="13EFC60B" w:rsidR="003710CB" w:rsidRPr="00CB492C" w:rsidRDefault="003710CB" w:rsidP="00F3558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Marites Magsajo</w:t>
            </w:r>
          </w:p>
        </w:tc>
        <w:tc>
          <w:tcPr>
            <w:tcW w:w="2828" w:type="dxa"/>
          </w:tcPr>
          <w:p w14:paraId="59433486" w14:textId="0454CC7E" w:rsidR="00F9076B" w:rsidRPr="00CB492C" w:rsidRDefault="00F9076B" w:rsidP="00F3558C">
            <w:pPr>
              <w:cnfStyle w:val="000000100000" w:firstRow="0" w:lastRow="0" w:firstColumn="0" w:lastColumn="0" w:oddVBand="0" w:evenVBand="0" w:oddHBand="1" w:evenHBand="0" w:firstRowFirstColumn="0" w:firstRowLastColumn="0" w:lastRowFirstColumn="0" w:lastRowLastColumn="0"/>
              <w:rPr>
                <w:sz w:val="22"/>
                <w:szCs w:val="22"/>
              </w:rPr>
            </w:pPr>
          </w:p>
        </w:tc>
      </w:tr>
      <w:tr w:rsidR="004249EA" w:rsidRPr="00CB492C" w14:paraId="0CB51A23" w14:textId="77777777" w:rsidTr="0084702E">
        <w:tc>
          <w:tcPr>
            <w:cnfStyle w:val="001000000000" w:firstRow="0" w:lastRow="0" w:firstColumn="1" w:lastColumn="0" w:oddVBand="0" w:evenVBand="0" w:oddHBand="0" w:evenHBand="0" w:firstRowFirstColumn="0" w:firstRowLastColumn="0" w:lastRowFirstColumn="0" w:lastRowLastColumn="0"/>
            <w:tcW w:w="1129" w:type="dxa"/>
          </w:tcPr>
          <w:p w14:paraId="12D2A443" w14:textId="65480E40" w:rsidR="004249EA" w:rsidRDefault="004249EA" w:rsidP="00F3558C">
            <w:pPr>
              <w:rPr>
                <w:sz w:val="22"/>
                <w:szCs w:val="22"/>
              </w:rPr>
            </w:pPr>
            <w:r>
              <w:rPr>
                <w:sz w:val="22"/>
                <w:szCs w:val="22"/>
              </w:rPr>
              <w:t>1.1</w:t>
            </w:r>
          </w:p>
        </w:tc>
        <w:tc>
          <w:tcPr>
            <w:tcW w:w="2127" w:type="dxa"/>
          </w:tcPr>
          <w:p w14:paraId="35F46885" w14:textId="5F31444A" w:rsidR="004249EA" w:rsidRDefault="004249EA" w:rsidP="00F3558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31 August 2023</w:t>
            </w:r>
          </w:p>
        </w:tc>
        <w:tc>
          <w:tcPr>
            <w:tcW w:w="1984" w:type="dxa"/>
          </w:tcPr>
          <w:p w14:paraId="7C5A8969" w14:textId="05CAF143" w:rsidR="004249EA" w:rsidRPr="00CB492C" w:rsidRDefault="004249EA" w:rsidP="00F3558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Emy Bartolome</w:t>
            </w:r>
          </w:p>
        </w:tc>
        <w:tc>
          <w:tcPr>
            <w:tcW w:w="1985" w:type="dxa"/>
          </w:tcPr>
          <w:p w14:paraId="38566BD8" w14:textId="10D3D1E3" w:rsidR="004249EA" w:rsidRDefault="00013F52" w:rsidP="00F3558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Marites Magsajo</w:t>
            </w:r>
          </w:p>
        </w:tc>
        <w:tc>
          <w:tcPr>
            <w:tcW w:w="2828" w:type="dxa"/>
          </w:tcPr>
          <w:p w14:paraId="66740A1E" w14:textId="0050ED6E" w:rsidR="004249EA" w:rsidRPr="00CB492C" w:rsidRDefault="004249EA" w:rsidP="00F3558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Updated section 1.5 to include 2 fields requested by EXIM Product Team</w:t>
            </w:r>
          </w:p>
        </w:tc>
      </w:tr>
      <w:tr w:rsidR="00013F52" w:rsidRPr="00CB492C" w14:paraId="2DC954D6" w14:textId="77777777" w:rsidTr="00847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6A1C27C" w14:textId="178393CF" w:rsidR="00013F52" w:rsidRDefault="00013F52" w:rsidP="00F3558C">
            <w:pPr>
              <w:rPr>
                <w:sz w:val="22"/>
                <w:szCs w:val="22"/>
              </w:rPr>
            </w:pPr>
            <w:r>
              <w:rPr>
                <w:sz w:val="22"/>
                <w:szCs w:val="22"/>
              </w:rPr>
              <w:t>2.0</w:t>
            </w:r>
          </w:p>
        </w:tc>
        <w:tc>
          <w:tcPr>
            <w:tcW w:w="2127" w:type="dxa"/>
          </w:tcPr>
          <w:p w14:paraId="66AF074E" w14:textId="13622B85" w:rsidR="00013F52" w:rsidRDefault="00013F52" w:rsidP="00F3558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06 September 2023</w:t>
            </w:r>
          </w:p>
        </w:tc>
        <w:tc>
          <w:tcPr>
            <w:tcW w:w="1984" w:type="dxa"/>
          </w:tcPr>
          <w:p w14:paraId="63B829A1" w14:textId="224CE85C" w:rsidR="00013F52" w:rsidRDefault="00013F52" w:rsidP="00F3558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Emy Bartolome</w:t>
            </w:r>
          </w:p>
        </w:tc>
        <w:tc>
          <w:tcPr>
            <w:tcW w:w="1985" w:type="dxa"/>
          </w:tcPr>
          <w:p w14:paraId="2B21EDB7" w14:textId="43EC49E7" w:rsidR="00013F52" w:rsidRDefault="00013F52" w:rsidP="00F3558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Marites Magsajo</w:t>
            </w:r>
          </w:p>
        </w:tc>
        <w:tc>
          <w:tcPr>
            <w:tcW w:w="2828" w:type="dxa"/>
          </w:tcPr>
          <w:p w14:paraId="4FA9525B" w14:textId="58F467F0" w:rsidR="00013F52" w:rsidRDefault="00013F52" w:rsidP="00F3558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Release Version</w:t>
            </w:r>
          </w:p>
        </w:tc>
      </w:tr>
    </w:tbl>
    <w:p w14:paraId="04D0A5D3" w14:textId="77777777" w:rsidR="009351E4" w:rsidRDefault="00CF3A96" w:rsidP="00F3558C">
      <w:pPr>
        <w:pStyle w:val="Heading1"/>
      </w:pPr>
      <w:r w:rsidRPr="00EE0CF9">
        <w:rPr>
          <w:rFonts w:cs="Tahoma"/>
          <w:szCs w:val="36"/>
          <w:cs/>
          <w:lang w:bidi="th-TH"/>
        </w:rPr>
        <w:br w:type="page"/>
      </w:r>
      <w:bookmarkStart w:id="0" w:name="_Toc436210296"/>
    </w:p>
    <w:p w14:paraId="17A5126C" w14:textId="5982885A" w:rsidR="00AB32DF" w:rsidRPr="00F3558C" w:rsidRDefault="00AB32DF" w:rsidP="00F3558C">
      <w:pPr>
        <w:pStyle w:val="Heading1"/>
      </w:pPr>
      <w:bookmarkStart w:id="1" w:name="_Toc143876433"/>
      <w:r w:rsidRPr="00F3558C">
        <w:lastRenderedPageBreak/>
        <w:t>Introduction</w:t>
      </w:r>
      <w:bookmarkEnd w:id="0"/>
      <w:bookmarkEnd w:id="1"/>
      <w:r w:rsidRPr="00F3558C">
        <w:t xml:space="preserve"> </w:t>
      </w:r>
    </w:p>
    <w:p w14:paraId="1A651BCF" w14:textId="051D1BBF" w:rsidR="00AB32DF" w:rsidRDefault="009351E4" w:rsidP="00B83D8D">
      <w:r>
        <w:t>CBS Foundation and Enterprise workshop activity was conducted at the Export</w:t>
      </w:r>
      <w:r>
        <w:rPr>
          <w:cs/>
          <w:lang w:bidi="th-TH"/>
        </w:rPr>
        <w:t>-</w:t>
      </w:r>
      <w:r>
        <w:t xml:space="preserve">Import Bank </w:t>
      </w:r>
      <w:r>
        <w:rPr>
          <w:cs/>
          <w:lang w:bidi="th-TH"/>
        </w:rPr>
        <w:t>(</w:t>
      </w:r>
      <w:r>
        <w:t>EXIM</w:t>
      </w:r>
      <w:r>
        <w:rPr>
          <w:cs/>
          <w:lang w:bidi="th-TH"/>
        </w:rPr>
        <w:t xml:space="preserve">) </w:t>
      </w:r>
      <w:r>
        <w:t>of Thailand premises which highlighted CBS core features in terms of general usability, reference data set up, cross product services, including Customer, Collateral, Limits and Common Utilities</w:t>
      </w:r>
      <w:r>
        <w:rPr>
          <w:cs/>
          <w:lang w:bidi="th-TH"/>
        </w:rPr>
        <w:t xml:space="preserve">. </w:t>
      </w:r>
      <w:r>
        <w:t>It also covered main integration points for EXIM CRM</w:t>
      </w:r>
      <w:r>
        <w:rPr>
          <w:cs/>
          <w:lang w:bidi="th-TH"/>
        </w:rPr>
        <w:t>/</w:t>
      </w:r>
      <w:r>
        <w:t>LOS into CBS Customer and Limits modules respectively</w:t>
      </w:r>
      <w:r>
        <w:rPr>
          <w:cs/>
          <w:lang w:bidi="th-TH"/>
        </w:rPr>
        <w:t xml:space="preserve">. </w:t>
      </w:r>
      <w:r>
        <w:t xml:space="preserve">Gaps were also identified during this stage, hence Functional Specifications documentation to rectify the gaps are prepared for review and approval by EXIM business </w:t>
      </w:r>
      <w:r w:rsidR="00746BF9">
        <w:t>module leads and stakeholders.</w:t>
      </w:r>
    </w:p>
    <w:p w14:paraId="33E8A08D" w14:textId="77777777" w:rsidR="002012FB" w:rsidRPr="00EE0CF9" w:rsidRDefault="002012FB" w:rsidP="00B83D8D"/>
    <w:p w14:paraId="7E641E94" w14:textId="77777777" w:rsidR="00061B9D" w:rsidRPr="00B05C3C" w:rsidRDefault="00061B9D" w:rsidP="00B05C3C">
      <w:pPr>
        <w:pStyle w:val="Sub-Headings"/>
      </w:pPr>
      <w:bookmarkStart w:id="2" w:name="_Toc436210299"/>
      <w:r w:rsidRPr="00B05C3C">
        <w:t>Abbreviations</w:t>
      </w:r>
    </w:p>
    <w:p w14:paraId="61F62067" w14:textId="77777777" w:rsidR="00061B9D" w:rsidRPr="00897DBA" w:rsidRDefault="00061B9D" w:rsidP="00061B9D">
      <w:r w:rsidRPr="00897DBA">
        <w:t>The following list defines the abbreviations used in this document</w:t>
      </w:r>
      <w:r w:rsidRPr="00897DBA">
        <w:rPr>
          <w:cs/>
          <w:lang w:bidi="th-TH"/>
        </w:rPr>
        <w:t>.</w:t>
      </w:r>
    </w:p>
    <w:p w14:paraId="3A460D60" w14:textId="7307B4B3" w:rsidR="00061B9D" w:rsidRDefault="00061B9D" w:rsidP="00061B9D">
      <w:r w:rsidRPr="00897DBA">
        <w:rPr>
          <w:cs/>
          <w:lang w:bidi="th-TH"/>
        </w:rPr>
        <w:t xml:space="preserve"> </w:t>
      </w:r>
    </w:p>
    <w:tbl>
      <w:tblPr>
        <w:tblStyle w:val="TableGridLight"/>
        <w:tblW w:w="0" w:type="auto"/>
        <w:tblLook w:val="04A0" w:firstRow="1" w:lastRow="0" w:firstColumn="1" w:lastColumn="0" w:noHBand="0" w:noVBand="1"/>
      </w:tblPr>
      <w:tblGrid>
        <w:gridCol w:w="1413"/>
        <w:gridCol w:w="4961"/>
      </w:tblGrid>
      <w:tr w:rsidR="009351E4" w14:paraId="03FCD1D9" w14:textId="77777777" w:rsidTr="00155898">
        <w:tc>
          <w:tcPr>
            <w:tcW w:w="1413" w:type="dxa"/>
          </w:tcPr>
          <w:p w14:paraId="5B687EA7" w14:textId="77777777" w:rsidR="009351E4" w:rsidRDefault="009351E4" w:rsidP="00155898">
            <w:r>
              <w:t>EXIM</w:t>
            </w:r>
          </w:p>
        </w:tc>
        <w:tc>
          <w:tcPr>
            <w:tcW w:w="4961" w:type="dxa"/>
          </w:tcPr>
          <w:p w14:paraId="52CFABC0" w14:textId="77777777" w:rsidR="009351E4" w:rsidRDefault="009351E4" w:rsidP="00155898">
            <w:r>
              <w:t>Export Import Bank of Thailand</w:t>
            </w:r>
          </w:p>
        </w:tc>
      </w:tr>
      <w:tr w:rsidR="009351E4" w14:paraId="591470A9" w14:textId="77777777" w:rsidTr="00155898">
        <w:tc>
          <w:tcPr>
            <w:tcW w:w="1413" w:type="dxa"/>
          </w:tcPr>
          <w:p w14:paraId="150B374B" w14:textId="77777777" w:rsidR="009351E4" w:rsidRDefault="009351E4" w:rsidP="00155898">
            <w:r>
              <w:t>TOR</w:t>
            </w:r>
          </w:p>
        </w:tc>
        <w:tc>
          <w:tcPr>
            <w:tcW w:w="4961" w:type="dxa"/>
          </w:tcPr>
          <w:p w14:paraId="6A54FA55" w14:textId="77777777" w:rsidR="009351E4" w:rsidRDefault="009351E4" w:rsidP="00155898">
            <w:r>
              <w:t>Terms of Reference</w:t>
            </w:r>
          </w:p>
        </w:tc>
      </w:tr>
      <w:tr w:rsidR="009351E4" w14:paraId="52A43CB0" w14:textId="77777777" w:rsidTr="00155898">
        <w:tc>
          <w:tcPr>
            <w:tcW w:w="1413" w:type="dxa"/>
          </w:tcPr>
          <w:p w14:paraId="0032DED0" w14:textId="77777777" w:rsidR="009351E4" w:rsidRDefault="009351E4" w:rsidP="00155898">
            <w:r>
              <w:t>AS</w:t>
            </w:r>
            <w:r>
              <w:rPr>
                <w:cs/>
                <w:lang w:bidi="th-TH"/>
              </w:rPr>
              <w:t>/</w:t>
            </w:r>
            <w:r>
              <w:t>400</w:t>
            </w:r>
          </w:p>
        </w:tc>
        <w:tc>
          <w:tcPr>
            <w:tcW w:w="4961" w:type="dxa"/>
          </w:tcPr>
          <w:p w14:paraId="3A9A75C1" w14:textId="77777777" w:rsidR="009351E4" w:rsidRDefault="009351E4" w:rsidP="00155898">
            <w:r>
              <w:t>EXIM Core Legacy System</w:t>
            </w:r>
          </w:p>
        </w:tc>
      </w:tr>
      <w:tr w:rsidR="009351E4" w14:paraId="26E5BD99" w14:textId="77777777" w:rsidTr="00155898">
        <w:tc>
          <w:tcPr>
            <w:tcW w:w="1413" w:type="dxa"/>
          </w:tcPr>
          <w:p w14:paraId="01B9106C" w14:textId="77777777" w:rsidR="009351E4" w:rsidRDefault="009351E4" w:rsidP="00155898">
            <w:r>
              <w:t>LOS</w:t>
            </w:r>
          </w:p>
        </w:tc>
        <w:tc>
          <w:tcPr>
            <w:tcW w:w="4961" w:type="dxa"/>
          </w:tcPr>
          <w:p w14:paraId="33B7A29A" w14:textId="77777777" w:rsidR="009351E4" w:rsidRDefault="009351E4" w:rsidP="00155898">
            <w:r>
              <w:t>EXIM Loans Origination System</w:t>
            </w:r>
          </w:p>
        </w:tc>
      </w:tr>
      <w:tr w:rsidR="009351E4" w14:paraId="31508B62" w14:textId="77777777" w:rsidTr="00155898">
        <w:tc>
          <w:tcPr>
            <w:tcW w:w="1413" w:type="dxa"/>
          </w:tcPr>
          <w:p w14:paraId="56A76448" w14:textId="77777777" w:rsidR="009351E4" w:rsidRDefault="009351E4" w:rsidP="00155898">
            <w:r>
              <w:t>CRM</w:t>
            </w:r>
          </w:p>
        </w:tc>
        <w:tc>
          <w:tcPr>
            <w:tcW w:w="4961" w:type="dxa"/>
          </w:tcPr>
          <w:p w14:paraId="6EBF05DB" w14:textId="77777777" w:rsidR="009351E4" w:rsidRDefault="009351E4" w:rsidP="00155898">
            <w:r>
              <w:t>EXIM Customer Relations Module</w:t>
            </w:r>
          </w:p>
        </w:tc>
      </w:tr>
      <w:tr w:rsidR="009351E4" w14:paraId="7FE66C2F" w14:textId="77777777" w:rsidTr="00155898">
        <w:tc>
          <w:tcPr>
            <w:tcW w:w="1413" w:type="dxa"/>
          </w:tcPr>
          <w:p w14:paraId="7A000CEF" w14:textId="77777777" w:rsidR="009351E4" w:rsidRDefault="009351E4" w:rsidP="00155898">
            <w:r>
              <w:t>SSI</w:t>
            </w:r>
          </w:p>
        </w:tc>
        <w:tc>
          <w:tcPr>
            <w:tcW w:w="4961" w:type="dxa"/>
          </w:tcPr>
          <w:p w14:paraId="6EFD20F6" w14:textId="77777777" w:rsidR="009351E4" w:rsidRDefault="009351E4" w:rsidP="00155898">
            <w:r>
              <w:t>Silverlake Symmetri</w:t>
            </w:r>
          </w:p>
        </w:tc>
      </w:tr>
      <w:tr w:rsidR="009351E4" w14:paraId="303E5A2C" w14:textId="77777777" w:rsidTr="00155898">
        <w:tc>
          <w:tcPr>
            <w:tcW w:w="1413" w:type="dxa"/>
          </w:tcPr>
          <w:p w14:paraId="45D139CA" w14:textId="77777777" w:rsidR="009351E4" w:rsidRDefault="009351E4" w:rsidP="00155898">
            <w:r>
              <w:t>CBS</w:t>
            </w:r>
          </w:p>
        </w:tc>
        <w:tc>
          <w:tcPr>
            <w:tcW w:w="4961" w:type="dxa"/>
          </w:tcPr>
          <w:p w14:paraId="06A2D7D2" w14:textId="77777777" w:rsidR="009351E4" w:rsidRDefault="009351E4" w:rsidP="00155898">
            <w:r>
              <w:t>Silverlake Symmetri Core Banking System</w:t>
            </w:r>
          </w:p>
        </w:tc>
      </w:tr>
      <w:tr w:rsidR="009351E4" w14:paraId="486EE1F2" w14:textId="77777777" w:rsidTr="00155898">
        <w:tc>
          <w:tcPr>
            <w:tcW w:w="1413" w:type="dxa"/>
          </w:tcPr>
          <w:p w14:paraId="63161D61" w14:textId="77777777" w:rsidR="009351E4" w:rsidRDefault="009351E4" w:rsidP="00155898">
            <w:r>
              <w:t>CSD</w:t>
            </w:r>
          </w:p>
        </w:tc>
        <w:tc>
          <w:tcPr>
            <w:tcW w:w="4961" w:type="dxa"/>
          </w:tcPr>
          <w:p w14:paraId="6271F272" w14:textId="77777777" w:rsidR="009351E4" w:rsidRDefault="009351E4" w:rsidP="00155898">
            <w:r>
              <w:t>CBS Common Static Data Module</w:t>
            </w:r>
          </w:p>
        </w:tc>
      </w:tr>
      <w:tr w:rsidR="009351E4" w14:paraId="75399963" w14:textId="77777777" w:rsidTr="00155898">
        <w:tc>
          <w:tcPr>
            <w:tcW w:w="1413" w:type="dxa"/>
          </w:tcPr>
          <w:p w14:paraId="60DED548" w14:textId="77777777" w:rsidR="009351E4" w:rsidRDefault="009351E4" w:rsidP="00155898">
            <w:r>
              <w:t>ENT</w:t>
            </w:r>
          </w:p>
        </w:tc>
        <w:tc>
          <w:tcPr>
            <w:tcW w:w="4961" w:type="dxa"/>
          </w:tcPr>
          <w:p w14:paraId="5FA91939" w14:textId="77777777" w:rsidR="009351E4" w:rsidRDefault="009351E4" w:rsidP="00155898">
            <w:r>
              <w:t>CBS Enterprise Modules</w:t>
            </w:r>
          </w:p>
        </w:tc>
      </w:tr>
      <w:tr w:rsidR="009351E4" w14:paraId="3F5A0162" w14:textId="77777777" w:rsidTr="00155898">
        <w:tc>
          <w:tcPr>
            <w:tcW w:w="1413" w:type="dxa"/>
          </w:tcPr>
          <w:p w14:paraId="3DBE6A91" w14:textId="77777777" w:rsidR="009351E4" w:rsidRDefault="009351E4" w:rsidP="00155898">
            <w:r>
              <w:t>MCL</w:t>
            </w:r>
          </w:p>
        </w:tc>
        <w:tc>
          <w:tcPr>
            <w:tcW w:w="4961" w:type="dxa"/>
          </w:tcPr>
          <w:p w14:paraId="4D0B2367" w14:textId="77777777" w:rsidR="009351E4" w:rsidRDefault="009351E4" w:rsidP="00155898">
            <w:r>
              <w:t>CBS Customer Module</w:t>
            </w:r>
          </w:p>
        </w:tc>
      </w:tr>
      <w:tr w:rsidR="009351E4" w14:paraId="63017FEE" w14:textId="77777777" w:rsidTr="00155898">
        <w:tc>
          <w:tcPr>
            <w:tcW w:w="1413" w:type="dxa"/>
          </w:tcPr>
          <w:p w14:paraId="7AF3D3B5" w14:textId="77777777" w:rsidR="009351E4" w:rsidRDefault="009351E4" w:rsidP="00155898">
            <w:r>
              <w:t>LMT</w:t>
            </w:r>
          </w:p>
        </w:tc>
        <w:tc>
          <w:tcPr>
            <w:tcW w:w="4961" w:type="dxa"/>
          </w:tcPr>
          <w:p w14:paraId="770DAF0D" w14:textId="77777777" w:rsidR="009351E4" w:rsidRDefault="009351E4" w:rsidP="00155898">
            <w:r>
              <w:t>CBS Limits Module</w:t>
            </w:r>
          </w:p>
        </w:tc>
      </w:tr>
      <w:tr w:rsidR="009351E4" w14:paraId="5A9A5AE6" w14:textId="77777777" w:rsidTr="00155898">
        <w:tc>
          <w:tcPr>
            <w:tcW w:w="1413" w:type="dxa"/>
          </w:tcPr>
          <w:p w14:paraId="4B95B131" w14:textId="77777777" w:rsidR="009351E4" w:rsidRDefault="009351E4" w:rsidP="00155898">
            <w:r>
              <w:t>BPM</w:t>
            </w:r>
          </w:p>
        </w:tc>
        <w:tc>
          <w:tcPr>
            <w:tcW w:w="4961" w:type="dxa"/>
          </w:tcPr>
          <w:p w14:paraId="48BB7593" w14:textId="77777777" w:rsidR="009351E4" w:rsidRDefault="009351E4" w:rsidP="00155898">
            <w:r>
              <w:t>CBS Business Process Management</w:t>
            </w:r>
          </w:p>
        </w:tc>
      </w:tr>
      <w:tr w:rsidR="009351E4" w14:paraId="55D4E304" w14:textId="77777777" w:rsidTr="00155898">
        <w:tc>
          <w:tcPr>
            <w:tcW w:w="1413" w:type="dxa"/>
          </w:tcPr>
          <w:p w14:paraId="6E9E02DE" w14:textId="77777777" w:rsidR="009351E4" w:rsidRDefault="009351E4" w:rsidP="00155898">
            <w:r>
              <w:t>LND</w:t>
            </w:r>
          </w:p>
        </w:tc>
        <w:tc>
          <w:tcPr>
            <w:tcW w:w="4961" w:type="dxa"/>
          </w:tcPr>
          <w:p w14:paraId="3EE0EC45" w14:textId="77777777" w:rsidR="009351E4" w:rsidRDefault="009351E4" w:rsidP="00155898">
            <w:r>
              <w:t>CBS Lending Module</w:t>
            </w:r>
          </w:p>
        </w:tc>
      </w:tr>
      <w:tr w:rsidR="009351E4" w14:paraId="4C49C15E" w14:textId="77777777" w:rsidTr="00155898">
        <w:tc>
          <w:tcPr>
            <w:tcW w:w="1413" w:type="dxa"/>
          </w:tcPr>
          <w:p w14:paraId="6315E306" w14:textId="77777777" w:rsidR="009351E4" w:rsidRDefault="009351E4" w:rsidP="00155898">
            <w:r>
              <w:t>DEP</w:t>
            </w:r>
          </w:p>
        </w:tc>
        <w:tc>
          <w:tcPr>
            <w:tcW w:w="4961" w:type="dxa"/>
          </w:tcPr>
          <w:p w14:paraId="59B33D76" w14:textId="77777777" w:rsidR="009351E4" w:rsidRDefault="009351E4" w:rsidP="00155898">
            <w:r>
              <w:t>CBS Deposits Module</w:t>
            </w:r>
          </w:p>
        </w:tc>
      </w:tr>
      <w:tr w:rsidR="009351E4" w14:paraId="0BEF9684" w14:textId="77777777" w:rsidTr="00155898">
        <w:tc>
          <w:tcPr>
            <w:tcW w:w="1413" w:type="dxa"/>
          </w:tcPr>
          <w:p w14:paraId="448C0366" w14:textId="77777777" w:rsidR="009351E4" w:rsidRDefault="009351E4" w:rsidP="00155898">
            <w:r>
              <w:t>GFT</w:t>
            </w:r>
          </w:p>
        </w:tc>
        <w:tc>
          <w:tcPr>
            <w:tcW w:w="4961" w:type="dxa"/>
          </w:tcPr>
          <w:p w14:paraId="4A6B2823" w14:textId="77777777" w:rsidR="009351E4" w:rsidRDefault="009351E4" w:rsidP="00155898">
            <w:r>
              <w:t>CBS Global Funds Transfer Module</w:t>
            </w:r>
          </w:p>
        </w:tc>
      </w:tr>
      <w:tr w:rsidR="0090020F" w14:paraId="137D91D0" w14:textId="77777777" w:rsidTr="00155898">
        <w:tc>
          <w:tcPr>
            <w:tcW w:w="1413" w:type="dxa"/>
          </w:tcPr>
          <w:p w14:paraId="397C71C5" w14:textId="3308AF8A" w:rsidR="0090020F" w:rsidRDefault="0090020F" w:rsidP="00155898">
            <w:r>
              <w:t>BDS</w:t>
            </w:r>
          </w:p>
        </w:tc>
        <w:tc>
          <w:tcPr>
            <w:tcW w:w="4961" w:type="dxa"/>
          </w:tcPr>
          <w:p w14:paraId="76256416" w14:textId="589A115E" w:rsidR="0090020F" w:rsidRDefault="0090020F" w:rsidP="00155898">
            <w:r>
              <w:t>Branch Delivery System</w:t>
            </w:r>
          </w:p>
        </w:tc>
      </w:tr>
    </w:tbl>
    <w:p w14:paraId="1B7BA1C9" w14:textId="77777777" w:rsidR="009351E4" w:rsidRDefault="009351E4" w:rsidP="00B05C3C">
      <w:pPr>
        <w:pStyle w:val="Sub-Headings"/>
      </w:pPr>
    </w:p>
    <w:p w14:paraId="115F3791" w14:textId="295ACD1D" w:rsidR="00061B9D" w:rsidRPr="00B05C3C" w:rsidRDefault="00061B9D" w:rsidP="00B05C3C">
      <w:pPr>
        <w:pStyle w:val="Sub-Headings"/>
      </w:pPr>
      <w:r w:rsidRPr="00B05C3C">
        <w:t>References</w:t>
      </w:r>
    </w:p>
    <w:p w14:paraId="3FD62912" w14:textId="0676B009" w:rsidR="00061B9D" w:rsidRDefault="00262EFD">
      <w:pPr>
        <w:spacing w:after="200" w:line="276" w:lineRule="auto"/>
        <w:rPr>
          <w:rFonts w:eastAsiaTheme="majorEastAsia" w:cstheme="majorBidi"/>
          <w:b/>
          <w:bCs/>
          <w:color w:val="00B0F0"/>
          <w:sz w:val="36"/>
          <w:szCs w:val="40"/>
        </w:rPr>
      </w:pPr>
      <w:r w:rsidRPr="00262EFD">
        <w:rPr>
          <w:lang w:bidi="th-TH"/>
        </w:rPr>
        <w:drawing>
          <wp:inline distT="0" distB="0" distL="0" distR="0" wp14:anchorId="124BF063" wp14:editId="62490CC8">
            <wp:extent cx="5583992" cy="1275909"/>
            <wp:effectExtent l="19050" t="19050" r="17145" b="19685"/>
            <wp:docPr id="517505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05772" name=""/>
                    <pic:cNvPicPr/>
                  </pic:nvPicPr>
                  <pic:blipFill>
                    <a:blip r:embed="rId14"/>
                    <a:stretch>
                      <a:fillRect/>
                    </a:stretch>
                  </pic:blipFill>
                  <pic:spPr>
                    <a:xfrm>
                      <a:off x="0" y="0"/>
                      <a:ext cx="5664356" cy="1294272"/>
                    </a:xfrm>
                    <a:prstGeom prst="rect">
                      <a:avLst/>
                    </a:prstGeom>
                    <a:ln>
                      <a:solidFill>
                        <a:schemeClr val="tx1">
                          <a:lumMod val="50000"/>
                          <a:lumOff val="50000"/>
                        </a:schemeClr>
                      </a:solidFill>
                    </a:ln>
                  </pic:spPr>
                </pic:pic>
              </a:graphicData>
            </a:graphic>
          </wp:inline>
        </w:drawing>
      </w:r>
      <w:r w:rsidR="00061B9D">
        <w:rPr>
          <w:cs/>
          <w:lang w:bidi="th-TH"/>
        </w:rPr>
        <w:br w:type="page"/>
      </w:r>
    </w:p>
    <w:p w14:paraId="15F2755B" w14:textId="77777777" w:rsidR="00061B9D" w:rsidRDefault="00061B9D" w:rsidP="00061B9D">
      <w:pPr>
        <w:pStyle w:val="Heading1"/>
      </w:pPr>
      <w:bookmarkStart w:id="3" w:name="_Toc438138658"/>
      <w:bookmarkStart w:id="4" w:name="_Toc438138698"/>
      <w:bookmarkStart w:id="5" w:name="_Toc438138807"/>
      <w:bookmarkStart w:id="6" w:name="_Toc438201748"/>
      <w:bookmarkStart w:id="7" w:name="_Toc143876434"/>
      <w:r>
        <w:lastRenderedPageBreak/>
        <w:t>Functional S</w:t>
      </w:r>
      <w:bookmarkEnd w:id="3"/>
      <w:bookmarkEnd w:id="4"/>
      <w:bookmarkEnd w:id="5"/>
      <w:r>
        <w:t>ummary</w:t>
      </w:r>
      <w:bookmarkEnd w:id="6"/>
      <w:bookmarkEnd w:id="7"/>
    </w:p>
    <w:p w14:paraId="399906B5" w14:textId="26C7B705" w:rsidR="009351E4" w:rsidRDefault="009351E4" w:rsidP="009351E4">
      <w:r>
        <w:t>This section provides a functionality list of the software product or any modifications on existing Symmetri CBS product</w:t>
      </w:r>
      <w:r>
        <w:rPr>
          <w:cs/>
          <w:lang w:bidi="th-TH"/>
        </w:rPr>
        <w:t xml:space="preserve">.  </w:t>
      </w:r>
    </w:p>
    <w:p w14:paraId="56C4FA34" w14:textId="1A51F26C" w:rsidR="009351E4" w:rsidRDefault="009351E4" w:rsidP="009351E4"/>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64"/>
        <w:gridCol w:w="3357"/>
        <w:gridCol w:w="3402"/>
      </w:tblGrid>
      <w:tr w:rsidR="009351E4" w:rsidRPr="00897DBA" w14:paraId="4AAFED7F" w14:textId="77777777" w:rsidTr="00262EFD">
        <w:tc>
          <w:tcPr>
            <w:tcW w:w="2764" w:type="dxa"/>
            <w:shd w:val="pct5" w:color="auto" w:fill="auto"/>
          </w:tcPr>
          <w:p w14:paraId="30D0F76A" w14:textId="77777777" w:rsidR="009351E4" w:rsidRPr="00897DBA" w:rsidRDefault="009351E4" w:rsidP="00155898">
            <w:r w:rsidRPr="00897DBA">
              <w:t>ID</w:t>
            </w:r>
          </w:p>
        </w:tc>
        <w:tc>
          <w:tcPr>
            <w:tcW w:w="3357" w:type="dxa"/>
            <w:shd w:val="pct5" w:color="auto" w:fill="auto"/>
          </w:tcPr>
          <w:p w14:paraId="5BB067C3" w14:textId="77777777" w:rsidR="009351E4" w:rsidRPr="00897DBA" w:rsidRDefault="009351E4" w:rsidP="00155898">
            <w:r w:rsidRPr="00897DBA">
              <w:t>Title</w:t>
            </w:r>
            <w:r w:rsidRPr="00897DBA">
              <w:rPr>
                <w:cs/>
                <w:lang w:bidi="th-TH"/>
              </w:rPr>
              <w:t>/</w:t>
            </w:r>
            <w:r w:rsidRPr="00897DBA">
              <w:t>Summary</w:t>
            </w:r>
          </w:p>
        </w:tc>
        <w:tc>
          <w:tcPr>
            <w:tcW w:w="3402" w:type="dxa"/>
            <w:shd w:val="pct5" w:color="auto" w:fill="auto"/>
          </w:tcPr>
          <w:p w14:paraId="19897DE8" w14:textId="77777777" w:rsidR="009351E4" w:rsidRPr="00897DBA" w:rsidRDefault="009351E4" w:rsidP="00155898">
            <w:r w:rsidRPr="00897DBA">
              <w:t>References</w:t>
            </w:r>
          </w:p>
        </w:tc>
      </w:tr>
      <w:tr w:rsidR="009351E4" w:rsidRPr="00897DBA" w14:paraId="6D67DFCF" w14:textId="77777777" w:rsidTr="00262EFD">
        <w:tc>
          <w:tcPr>
            <w:tcW w:w="2764" w:type="dxa"/>
          </w:tcPr>
          <w:p w14:paraId="5A36EE29" w14:textId="074BCBF8" w:rsidR="009351E4" w:rsidRPr="00897DBA" w:rsidRDefault="009351E4" w:rsidP="00155898">
            <w:r>
              <w:t>FS_EXIMTH_</w:t>
            </w:r>
            <w:r w:rsidR="002275DE">
              <w:t>ENT_</w:t>
            </w:r>
            <w:r>
              <w:t>FS0</w:t>
            </w:r>
            <w:r w:rsidR="00262EFD">
              <w:t>9</w:t>
            </w:r>
          </w:p>
        </w:tc>
        <w:tc>
          <w:tcPr>
            <w:tcW w:w="3357" w:type="dxa"/>
          </w:tcPr>
          <w:p w14:paraId="085B909C" w14:textId="2FFFB50F" w:rsidR="009351E4" w:rsidRPr="00897DBA" w:rsidRDefault="00262EFD" w:rsidP="00155898">
            <w:r>
              <w:t>Product Limit Monitoring Report</w:t>
            </w:r>
            <w:r w:rsidR="002275DE">
              <w:t xml:space="preserve"> </w:t>
            </w:r>
          </w:p>
        </w:tc>
        <w:tc>
          <w:tcPr>
            <w:tcW w:w="3402" w:type="dxa"/>
          </w:tcPr>
          <w:p w14:paraId="3BC771DC" w14:textId="77777777" w:rsidR="009351E4" w:rsidRPr="00897DBA" w:rsidRDefault="009351E4" w:rsidP="00155898">
            <w:pPr>
              <w:pStyle w:val="BodyText2"/>
              <w:spacing w:after="0" w:line="240" w:lineRule="auto"/>
            </w:pPr>
            <w:r>
              <w:t>TOR</w:t>
            </w:r>
          </w:p>
        </w:tc>
      </w:tr>
    </w:tbl>
    <w:p w14:paraId="54CDEBF4" w14:textId="77777777" w:rsidR="009351E4" w:rsidRDefault="009351E4" w:rsidP="009351E4"/>
    <w:p w14:paraId="5640139C" w14:textId="77777777" w:rsidR="00AB32DF" w:rsidRDefault="00061B9D" w:rsidP="00F3558C">
      <w:pPr>
        <w:pStyle w:val="Heading1"/>
      </w:pPr>
      <w:bookmarkStart w:id="8" w:name="_Toc143876435"/>
      <w:bookmarkEnd w:id="2"/>
      <w:r>
        <w:t>Functional Specification</w:t>
      </w:r>
      <w:bookmarkEnd w:id="8"/>
    </w:p>
    <w:p w14:paraId="733D3BBC" w14:textId="498B3DD7" w:rsidR="00061B9D" w:rsidRPr="00546956" w:rsidRDefault="00687534" w:rsidP="00061B9D">
      <w:pPr>
        <w:pStyle w:val="Heading2"/>
      </w:pPr>
      <w:bookmarkStart w:id="9" w:name="_Toc143876436"/>
      <w:r w:rsidRPr="00687534">
        <w:t>1</w:t>
      </w:r>
      <w:r w:rsidRPr="00687534">
        <w:rPr>
          <w:szCs w:val="32"/>
          <w:cs/>
          <w:lang w:bidi="th-TH"/>
        </w:rPr>
        <w:t>.</w:t>
      </w:r>
      <w:r w:rsidRPr="00687534">
        <w:tab/>
      </w:r>
      <w:r w:rsidR="002275DE">
        <w:t>ENT</w:t>
      </w:r>
      <w:r w:rsidRPr="00687534">
        <w:rPr>
          <w:szCs w:val="32"/>
          <w:cs/>
          <w:lang w:bidi="th-TH"/>
        </w:rPr>
        <w:t>-</w:t>
      </w:r>
      <w:r w:rsidRPr="00687534">
        <w:t>FS</w:t>
      </w:r>
      <w:r w:rsidR="002275DE">
        <w:t>0</w:t>
      </w:r>
      <w:r w:rsidR="00262EFD">
        <w:t>9</w:t>
      </w:r>
      <w:r w:rsidRPr="00687534">
        <w:rPr>
          <w:szCs w:val="32"/>
          <w:cs/>
          <w:lang w:bidi="th-TH"/>
        </w:rPr>
        <w:t xml:space="preserve"> – </w:t>
      </w:r>
      <w:r w:rsidR="00262EFD">
        <w:t>Product Limit Monitoring</w:t>
      </w:r>
      <w:r w:rsidR="002275DE" w:rsidRPr="002275DE">
        <w:t xml:space="preserve"> </w:t>
      </w:r>
      <w:r w:rsidR="00E7574A">
        <w:t>Report</w:t>
      </w:r>
      <w:bookmarkEnd w:id="9"/>
    </w:p>
    <w:p w14:paraId="0F298300" w14:textId="77777777" w:rsidR="00061B9D" w:rsidRPr="00061B9D" w:rsidRDefault="00061B9D" w:rsidP="00061B9D">
      <w:pPr>
        <w:pStyle w:val="Heading3"/>
      </w:pPr>
      <w:bookmarkStart w:id="10" w:name="_Toc438138660"/>
      <w:bookmarkStart w:id="11" w:name="_Toc438138700"/>
      <w:bookmarkStart w:id="12" w:name="_Toc438138809"/>
      <w:bookmarkStart w:id="13" w:name="_Toc438201751"/>
      <w:bookmarkStart w:id="14" w:name="_Toc143876437"/>
      <w:bookmarkStart w:id="15" w:name="_Toc436210304"/>
      <w:r w:rsidRPr="00061B9D">
        <w:t>Purpose</w:t>
      </w:r>
      <w:bookmarkEnd w:id="10"/>
      <w:bookmarkEnd w:id="11"/>
      <w:bookmarkEnd w:id="12"/>
      <w:bookmarkEnd w:id="13"/>
      <w:bookmarkEnd w:id="14"/>
    </w:p>
    <w:p w14:paraId="7623C4FD" w14:textId="79C04CE5" w:rsidR="007C26B1" w:rsidRDefault="009644FD" w:rsidP="007C26B1">
      <w:pPr>
        <w:ind w:left="1080"/>
      </w:pPr>
      <w:r w:rsidRPr="00687534">
        <w:t xml:space="preserve">The purpose of this document is to </w:t>
      </w:r>
      <w:r>
        <w:t>provide</w:t>
      </w:r>
      <w:r w:rsidRPr="00687534">
        <w:t xml:space="preserve"> the </w:t>
      </w:r>
      <w:r>
        <w:t xml:space="preserve">solution through </w:t>
      </w:r>
      <w:r w:rsidRPr="00687534">
        <w:t>functional specification resulting from the</w:t>
      </w:r>
      <w:r w:rsidR="00192778">
        <w:t xml:space="preserve"> requirement of</w:t>
      </w:r>
      <w:r w:rsidRPr="00687534">
        <w:t xml:space="preserve"> TOR </w:t>
      </w:r>
      <w:r w:rsidR="007C26B1">
        <w:t xml:space="preserve"># </w:t>
      </w:r>
      <w:r w:rsidR="00A605CA">
        <w:t>CD-</w:t>
      </w:r>
      <w:r w:rsidR="007C26B1">
        <w:t>45</w:t>
      </w:r>
      <w:r w:rsidR="00192778">
        <w:t xml:space="preserve"> which states that system should </w:t>
      </w:r>
      <w:r w:rsidR="00065F3C">
        <w:t>be able to create and maintain product, set limit, approval period, including other configurations required for the product.</w:t>
      </w:r>
    </w:p>
    <w:p w14:paraId="7769A888" w14:textId="3195C4F3" w:rsidR="00061B9D" w:rsidRDefault="00061B9D" w:rsidP="00061B9D">
      <w:pPr>
        <w:pStyle w:val="Heading3"/>
      </w:pPr>
      <w:bookmarkStart w:id="16" w:name="_Toc438138661"/>
      <w:bookmarkStart w:id="17" w:name="_Toc438138701"/>
      <w:bookmarkStart w:id="18" w:name="_Toc438138810"/>
      <w:bookmarkStart w:id="19" w:name="_Toc438201752"/>
      <w:bookmarkStart w:id="20" w:name="_Toc143876438"/>
      <w:r w:rsidRPr="00061B9D">
        <w:t>Background</w:t>
      </w:r>
      <w:bookmarkEnd w:id="16"/>
      <w:bookmarkEnd w:id="17"/>
      <w:bookmarkEnd w:id="18"/>
      <w:bookmarkEnd w:id="19"/>
      <w:r w:rsidR="002E2033">
        <w:rPr>
          <w:szCs w:val="28"/>
          <w:cs/>
          <w:lang w:bidi="th-TH"/>
        </w:rPr>
        <w:t xml:space="preserve"> / </w:t>
      </w:r>
      <w:r w:rsidR="002E2033">
        <w:t>Functional Requirements</w:t>
      </w:r>
      <w:bookmarkEnd w:id="20"/>
    </w:p>
    <w:p w14:paraId="704C2D55" w14:textId="4CAF801A" w:rsidR="00D151A0" w:rsidRDefault="00065F3C" w:rsidP="00065F3C">
      <w:pPr>
        <w:pStyle w:val="Heading4"/>
        <w:ind w:left="1944"/>
      </w:pPr>
      <w:r>
        <w:t xml:space="preserve"> Create Product Structure and Approval Period</w:t>
      </w:r>
    </w:p>
    <w:p w14:paraId="018359A8" w14:textId="00F04B68" w:rsidR="00065F3C" w:rsidRDefault="00065F3C" w:rsidP="00065F3C">
      <w:pPr>
        <w:ind w:left="1440"/>
      </w:pPr>
      <w:r>
        <w:t>System should allow creation of product structure, formulate product code, having main product and sub classification of product</w:t>
      </w:r>
      <w:r w:rsidR="00DD5D3E">
        <w:t xml:space="preserve"> with option to indicate</w:t>
      </w:r>
      <w:r>
        <w:t xml:space="preserve"> approval </w:t>
      </w:r>
      <w:r w:rsidR="00DD5D3E">
        <w:t xml:space="preserve">or activated </w:t>
      </w:r>
      <w:r>
        <w:t>period</w:t>
      </w:r>
      <w:r w:rsidR="00DD5D3E">
        <w:t xml:space="preserve"> of the product</w:t>
      </w:r>
      <w:r w:rsidR="009078BB">
        <w:t>.</w:t>
      </w:r>
    </w:p>
    <w:p w14:paraId="1D898796" w14:textId="39978021" w:rsidR="00DD5D3E" w:rsidRPr="00065F3C" w:rsidRDefault="00DD5D3E" w:rsidP="00065F3C">
      <w:pPr>
        <w:ind w:left="1440"/>
      </w:pPr>
      <w:r>
        <w:t xml:space="preserve">This will be supported using the existing product definition screens </w:t>
      </w:r>
      <w:r w:rsidR="00192778">
        <w:t>of</w:t>
      </w:r>
      <w:r>
        <w:t xml:space="preserve"> CBS </w:t>
      </w:r>
      <w:r w:rsidR="00192778">
        <w:t>Lending and Deposits module.</w:t>
      </w:r>
    </w:p>
    <w:p w14:paraId="17DCF92D" w14:textId="22C38933" w:rsidR="00065F3C" w:rsidRDefault="00065F3C" w:rsidP="00065F3C">
      <w:pPr>
        <w:pStyle w:val="Heading4"/>
        <w:ind w:left="1944"/>
      </w:pPr>
      <w:r>
        <w:t xml:space="preserve"> Setting of Limit Amount for Product</w:t>
      </w:r>
      <w:r w:rsidR="00DD2807">
        <w:t xml:space="preserve"> Availment and Monitoring</w:t>
      </w:r>
    </w:p>
    <w:p w14:paraId="27ADA5C1" w14:textId="6C86A542" w:rsidR="00065F3C" w:rsidRDefault="00065F3C" w:rsidP="00065F3C">
      <w:pPr>
        <w:ind w:left="1440"/>
      </w:pPr>
      <w:r>
        <w:t>System should have provision to allow user to set limits for the product</w:t>
      </w:r>
      <w:r w:rsidR="00DD5D3E">
        <w:t>, with option to indicate approval period</w:t>
      </w:r>
      <w:r w:rsidR="009078BB">
        <w:t>.</w:t>
      </w:r>
    </w:p>
    <w:p w14:paraId="047ECD17" w14:textId="12012626" w:rsidR="00192778" w:rsidRPr="00065F3C" w:rsidRDefault="00192778" w:rsidP="00065F3C">
      <w:pPr>
        <w:ind w:left="1440"/>
      </w:pPr>
      <w:r>
        <w:t xml:space="preserve">This will be supported by the introduction of new field at CBS Limit Facility Structure level to capture overall product level limit currency and amount. This solution includes option of generating report </w:t>
      </w:r>
      <w:r w:rsidR="00613463">
        <w:t>that will reflect</w:t>
      </w:r>
      <w:r>
        <w:t xml:space="preserve"> consolidated approved limit facility amounts</w:t>
      </w:r>
      <w:r w:rsidR="00613463">
        <w:t xml:space="preserve"> for a given limit facility</w:t>
      </w:r>
      <w:r>
        <w:t>.</w:t>
      </w:r>
    </w:p>
    <w:p w14:paraId="12AD846B" w14:textId="6FC025FD" w:rsidR="00065F3C" w:rsidRDefault="00065F3C" w:rsidP="00065F3C">
      <w:pPr>
        <w:pStyle w:val="Heading4"/>
        <w:ind w:left="1944"/>
      </w:pPr>
      <w:r>
        <w:t xml:space="preserve"> Store Product Information and Configuration</w:t>
      </w:r>
    </w:p>
    <w:p w14:paraId="10C75808" w14:textId="1E3B3493" w:rsidR="000B3058" w:rsidRDefault="00065F3C" w:rsidP="00065F3C">
      <w:pPr>
        <w:ind w:left="1440"/>
      </w:pPr>
      <w:r>
        <w:t xml:space="preserve">System should store </w:t>
      </w:r>
      <w:r w:rsidR="00F60FCC">
        <w:t>required product information, including interest rates, charges, fees.</w:t>
      </w:r>
    </w:p>
    <w:p w14:paraId="763E3B33" w14:textId="77777777" w:rsidR="00192778" w:rsidRPr="00065F3C" w:rsidRDefault="00192778" w:rsidP="00192778">
      <w:pPr>
        <w:ind w:left="1440"/>
      </w:pPr>
      <w:r>
        <w:t>This will be supported by existing product definition screens of CBS Lending and Deposits module.</w:t>
      </w:r>
    </w:p>
    <w:p w14:paraId="605CBBA6" w14:textId="4C7204E5" w:rsidR="00192778" w:rsidRPr="00DF2EA0" w:rsidRDefault="00192778" w:rsidP="00065F3C">
      <w:pPr>
        <w:ind w:left="1440"/>
      </w:pPr>
    </w:p>
    <w:p w14:paraId="718671EC" w14:textId="3DB916CA" w:rsidR="00061B9D" w:rsidRDefault="00061B9D" w:rsidP="00061B9D">
      <w:pPr>
        <w:pStyle w:val="Heading3"/>
      </w:pPr>
      <w:bookmarkStart w:id="21" w:name="_Toc438138662"/>
      <w:bookmarkStart w:id="22" w:name="_Toc438138702"/>
      <w:bookmarkStart w:id="23" w:name="_Toc438138811"/>
      <w:bookmarkStart w:id="24" w:name="_Toc438201753"/>
      <w:bookmarkStart w:id="25" w:name="_Toc143876439"/>
      <w:r w:rsidRPr="00061B9D">
        <w:lastRenderedPageBreak/>
        <w:t>Supported Sample Transaction and Case from Customer</w:t>
      </w:r>
      <w:bookmarkEnd w:id="21"/>
      <w:bookmarkEnd w:id="22"/>
      <w:bookmarkEnd w:id="23"/>
      <w:bookmarkEnd w:id="24"/>
      <w:bookmarkEnd w:id="25"/>
    </w:p>
    <w:p w14:paraId="3CA61C0A" w14:textId="77777777" w:rsidR="007A3080" w:rsidRDefault="00383259" w:rsidP="0084702E">
      <w:pPr>
        <w:ind w:left="2160"/>
        <w:rPr>
          <w:color w:val="00B0F0"/>
          <w:cs/>
          <w:lang w:bidi="th-TH"/>
        </w:rPr>
      </w:pPr>
      <w:r w:rsidRPr="00383259">
        <w:rPr>
          <w:color w:val="00B0F0"/>
          <w:cs/>
          <w:lang w:bidi="th-TH"/>
        </w:rPr>
        <w:t>ธุรกรรมและกรณีตัวอย่างที่รองรับจากลูกค้า</w:t>
      </w:r>
    </w:p>
    <w:p w14:paraId="5F276DF8" w14:textId="77777777" w:rsidR="00DD5D3E" w:rsidRPr="003E1C14" w:rsidRDefault="00DD5D3E" w:rsidP="00DD5D3E">
      <w:pPr>
        <w:ind w:left="1872"/>
      </w:pPr>
      <w:r>
        <w:tab/>
      </w:r>
      <w:r w:rsidRPr="003E1C14">
        <w:rPr>
          <w:color w:val="002060"/>
        </w:rPr>
        <w:t>Not Applicable</w:t>
      </w:r>
    </w:p>
    <w:p w14:paraId="06B2BD75" w14:textId="77777777" w:rsidR="00DD5D3E" w:rsidRPr="003E1C14" w:rsidRDefault="00DD5D3E" w:rsidP="00DD5D3E">
      <w:pPr>
        <w:ind w:left="1872" w:firstLine="288"/>
        <w:rPr>
          <w:color w:val="00B0F0"/>
        </w:rPr>
      </w:pPr>
      <w:r w:rsidRPr="003E1C14">
        <w:rPr>
          <w:color w:val="00B0F0"/>
          <w:cs/>
          <w:lang w:bidi="th-TH"/>
        </w:rPr>
        <w:t>ไม่จําเป็น</w:t>
      </w:r>
    </w:p>
    <w:p w14:paraId="59A64C97" w14:textId="77777777" w:rsidR="00061B9D" w:rsidRPr="00061B9D" w:rsidRDefault="00061B9D" w:rsidP="00061B9D">
      <w:pPr>
        <w:pStyle w:val="Heading3"/>
      </w:pPr>
      <w:bookmarkStart w:id="26" w:name="_Toc438138663"/>
      <w:bookmarkStart w:id="27" w:name="_Toc438138703"/>
      <w:bookmarkStart w:id="28" w:name="_Toc438138812"/>
      <w:bookmarkStart w:id="29" w:name="_Toc438201754"/>
      <w:bookmarkStart w:id="30" w:name="_Toc143876440"/>
      <w:r w:rsidRPr="00061B9D">
        <w:t>Menu Modification</w:t>
      </w:r>
      <w:bookmarkEnd w:id="26"/>
      <w:bookmarkEnd w:id="27"/>
      <w:bookmarkEnd w:id="28"/>
      <w:bookmarkEnd w:id="29"/>
      <w:bookmarkEnd w:id="30"/>
      <w:r w:rsidRPr="00061B9D">
        <w:t xml:space="preserve"> </w:t>
      </w:r>
    </w:p>
    <w:p w14:paraId="41EDC138" w14:textId="77777777" w:rsidR="00383259" w:rsidRPr="003E1C14" w:rsidRDefault="00383259" w:rsidP="00383259">
      <w:pPr>
        <w:ind w:left="1512" w:firstLine="360"/>
        <w:rPr>
          <w:color w:val="00B0F0"/>
        </w:rPr>
      </w:pPr>
      <w:r w:rsidRPr="003E1C14">
        <w:rPr>
          <w:color w:val="00B0F0"/>
          <w:cs/>
          <w:lang w:bidi="th-TH"/>
        </w:rPr>
        <w:t>การปรับเปลี่ยนเมนู</w:t>
      </w:r>
    </w:p>
    <w:p w14:paraId="591A6213" w14:textId="77777777" w:rsidR="00383259" w:rsidRPr="003E1C14" w:rsidRDefault="00383259" w:rsidP="00383259">
      <w:pPr>
        <w:ind w:left="1872"/>
      </w:pPr>
      <w:r w:rsidRPr="003E1C14">
        <w:rPr>
          <w:color w:val="002060"/>
        </w:rPr>
        <w:t>Not Applicable</w:t>
      </w:r>
    </w:p>
    <w:p w14:paraId="64315FD9" w14:textId="77777777" w:rsidR="00383259" w:rsidRPr="003E1C14" w:rsidRDefault="00383259" w:rsidP="00383259">
      <w:pPr>
        <w:ind w:left="1872"/>
        <w:rPr>
          <w:color w:val="00B0F0"/>
        </w:rPr>
      </w:pPr>
      <w:r w:rsidRPr="003E1C14">
        <w:rPr>
          <w:color w:val="00B0F0"/>
          <w:cs/>
          <w:lang w:bidi="th-TH"/>
        </w:rPr>
        <w:t>ไม่จําเป็น</w:t>
      </w:r>
    </w:p>
    <w:p w14:paraId="019295BB" w14:textId="4161F5BF" w:rsidR="00061B9D" w:rsidRDefault="00061B9D" w:rsidP="00061B9D">
      <w:pPr>
        <w:pStyle w:val="Heading3"/>
      </w:pPr>
      <w:bookmarkStart w:id="31" w:name="_Toc500587595"/>
      <w:bookmarkStart w:id="32" w:name="_Toc500587638"/>
      <w:bookmarkStart w:id="33" w:name="_Toc506612500"/>
      <w:bookmarkStart w:id="34" w:name="_Toc261603692"/>
      <w:bookmarkStart w:id="35" w:name="_Toc438138664"/>
      <w:bookmarkStart w:id="36" w:name="_Toc438138704"/>
      <w:bookmarkStart w:id="37" w:name="_Toc438138813"/>
      <w:bookmarkStart w:id="38" w:name="_Toc438201755"/>
      <w:bookmarkStart w:id="39" w:name="_Toc143876441"/>
      <w:r w:rsidRPr="00061B9D">
        <w:t>Screen Layout and Data Sheet</w:t>
      </w:r>
      <w:bookmarkEnd w:id="31"/>
      <w:bookmarkEnd w:id="32"/>
      <w:bookmarkEnd w:id="33"/>
      <w:bookmarkEnd w:id="34"/>
      <w:bookmarkEnd w:id="35"/>
      <w:bookmarkEnd w:id="36"/>
      <w:bookmarkEnd w:id="37"/>
      <w:bookmarkEnd w:id="38"/>
      <w:bookmarkEnd w:id="39"/>
    </w:p>
    <w:p w14:paraId="661D85D6" w14:textId="11DF8BBD" w:rsidR="00DD5D3E" w:rsidRDefault="00DD5D3E" w:rsidP="00DD5D3E">
      <w:pPr>
        <w:ind w:left="1872"/>
      </w:pPr>
      <w:r>
        <w:t>Existing Facility Structure Screen</w:t>
      </w:r>
    </w:p>
    <w:p w14:paraId="4800977E" w14:textId="00050B63" w:rsidR="00DD5D3E" w:rsidRDefault="00DD5D3E" w:rsidP="00DD5D3E">
      <w:pPr>
        <w:ind w:left="1872"/>
      </w:pPr>
      <w:r>
        <w:t>New fields to indicate Overall product level limit monitoring currency and amount will be introduced:</w:t>
      </w:r>
    </w:p>
    <w:p w14:paraId="5C928105" w14:textId="77777777" w:rsidR="00DD5D3E" w:rsidRPr="00DD5D3E" w:rsidRDefault="00DD5D3E" w:rsidP="00DD5D3E">
      <w:pPr>
        <w:ind w:left="1872"/>
      </w:pPr>
    </w:p>
    <w:p w14:paraId="47130077" w14:textId="25336AA4" w:rsidR="007420E2" w:rsidRDefault="004249EA" w:rsidP="007420E2">
      <w:pPr>
        <w:ind w:left="1872"/>
        <w:rPr>
          <w:ins w:id="40" w:author="Pitchaya Srivirat" w:date="2023-08-30T16:13:00Z"/>
          <w:color w:val="00B0F0"/>
        </w:rPr>
      </w:pPr>
      <w:r w:rsidRPr="004249EA">
        <w:rPr>
          <w:color w:val="00B0F0"/>
        </w:rPr>
        <w:drawing>
          <wp:inline distT="0" distB="0" distL="0" distR="0" wp14:anchorId="408EDBDC" wp14:editId="02A520E3">
            <wp:extent cx="5083976" cy="2234565"/>
            <wp:effectExtent l="0" t="0" r="2540" b="0"/>
            <wp:docPr id="1538432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32134" name=""/>
                    <pic:cNvPicPr/>
                  </pic:nvPicPr>
                  <pic:blipFill>
                    <a:blip r:embed="rId15"/>
                    <a:stretch>
                      <a:fillRect/>
                    </a:stretch>
                  </pic:blipFill>
                  <pic:spPr>
                    <a:xfrm>
                      <a:off x="0" y="0"/>
                      <a:ext cx="5087339" cy="2236043"/>
                    </a:xfrm>
                    <a:prstGeom prst="rect">
                      <a:avLst/>
                    </a:prstGeom>
                  </pic:spPr>
                </pic:pic>
              </a:graphicData>
            </a:graphic>
          </wp:inline>
        </w:drawing>
      </w:r>
    </w:p>
    <w:p w14:paraId="4C5ECB5A" w14:textId="128A716A" w:rsidR="00FF4E29" w:rsidRDefault="00FF4E29" w:rsidP="007420E2">
      <w:pPr>
        <w:ind w:left="1872"/>
        <w:rPr>
          <w:ins w:id="41" w:author="Pitchaya Srivirat" w:date="2023-08-30T16:13:00Z"/>
          <w:color w:val="00B0F0"/>
          <w:lang w:bidi="th-TH"/>
        </w:rPr>
      </w:pPr>
    </w:p>
    <w:p w14:paraId="0CA82068" w14:textId="2AD83B62" w:rsidR="00DD5D3E" w:rsidRPr="00897DBA" w:rsidRDefault="00DD5D3E" w:rsidP="00DD5D3E">
      <w:pPr>
        <w:pStyle w:val="Sub-Headings"/>
        <w:ind w:left="1440"/>
        <w:rPr>
          <w:lang w:bidi="th-TH"/>
        </w:rPr>
      </w:pPr>
      <w:r w:rsidRPr="00897DBA">
        <w:t>Screen Data Sheet</w:t>
      </w:r>
      <w:r>
        <w:t xml:space="preserve"> </w:t>
      </w:r>
    </w:p>
    <w:p w14:paraId="28EFECEE" w14:textId="5778A01F" w:rsidR="00DD5D3E" w:rsidRPr="00897DBA" w:rsidRDefault="00DD5D3E" w:rsidP="00DD5D3E">
      <w:pPr>
        <w:pStyle w:val="Sub-Headings"/>
        <w:ind w:left="1440"/>
        <w:rPr>
          <w:cs/>
          <w:lang w:bidi="th-TH"/>
        </w:rPr>
      </w:pPr>
      <w:r>
        <w:t>Type - M (Mandatory), O (Optional), C (Conditional), A (Amend), D (Display), Q (Query)</w:t>
      </w:r>
    </w:p>
    <w:tbl>
      <w:tblPr>
        <w:tblW w:w="9243" w:type="dxa"/>
        <w:tblInd w:w="144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948"/>
        <w:gridCol w:w="1450"/>
        <w:gridCol w:w="4845"/>
      </w:tblGrid>
      <w:tr w:rsidR="00DD5D3E" w:rsidRPr="00897DBA" w14:paraId="511484A9" w14:textId="77777777" w:rsidTr="00A131D4">
        <w:trPr>
          <w:tblHeader/>
        </w:trPr>
        <w:tc>
          <w:tcPr>
            <w:tcW w:w="2948" w:type="dxa"/>
          </w:tcPr>
          <w:p w14:paraId="17613450" w14:textId="77777777" w:rsidR="00DD5D3E" w:rsidRPr="00897DBA" w:rsidRDefault="00DD5D3E" w:rsidP="00A131D4">
            <w:r w:rsidRPr="00897DBA">
              <w:t>Screen/Report Field Name/Attributes</w:t>
            </w:r>
          </w:p>
        </w:tc>
        <w:tc>
          <w:tcPr>
            <w:tcW w:w="1450" w:type="dxa"/>
          </w:tcPr>
          <w:p w14:paraId="0720B057" w14:textId="77777777" w:rsidR="00DD5D3E" w:rsidRPr="00897DBA" w:rsidRDefault="00DD5D3E" w:rsidP="00A131D4">
            <w:r w:rsidRPr="00897DBA">
              <w:t>Type</w:t>
            </w:r>
          </w:p>
        </w:tc>
        <w:tc>
          <w:tcPr>
            <w:tcW w:w="4845" w:type="dxa"/>
          </w:tcPr>
          <w:p w14:paraId="0C19B3D4" w14:textId="77777777" w:rsidR="00DD5D3E" w:rsidRPr="00897DBA" w:rsidRDefault="00DD5D3E" w:rsidP="00A131D4">
            <w:r w:rsidRPr="00897DBA">
              <w:t>Source/Validations</w:t>
            </w:r>
          </w:p>
        </w:tc>
      </w:tr>
      <w:tr w:rsidR="00DD5D3E" w:rsidRPr="00F822B1" w14:paraId="7DBE1018" w14:textId="77777777" w:rsidTr="00A131D4">
        <w:tc>
          <w:tcPr>
            <w:tcW w:w="2948" w:type="dxa"/>
          </w:tcPr>
          <w:p w14:paraId="1B322D86" w14:textId="0C98CD2C" w:rsidR="00DD5D3E" w:rsidRDefault="00DD5D3E" w:rsidP="00A131D4">
            <w:r>
              <w:t>Product Limit Monitoring Currency</w:t>
            </w:r>
          </w:p>
          <w:p w14:paraId="6F093742" w14:textId="77777777" w:rsidR="00DD5D3E" w:rsidRPr="006A0D47" w:rsidRDefault="00DD5D3E" w:rsidP="00A131D4">
            <w:pPr>
              <w:rPr>
                <w:color w:val="FF0000"/>
                <w:lang w:bidi="th-TH"/>
              </w:rPr>
            </w:pPr>
          </w:p>
        </w:tc>
        <w:tc>
          <w:tcPr>
            <w:tcW w:w="1450" w:type="dxa"/>
          </w:tcPr>
          <w:p w14:paraId="4F99C70D" w14:textId="2879D352" w:rsidR="00DD5D3E" w:rsidRPr="000F5CD1" w:rsidRDefault="00DD5D3E" w:rsidP="00A131D4">
            <w:pPr>
              <w:rPr>
                <w:b/>
              </w:rPr>
            </w:pPr>
            <w:r>
              <w:rPr>
                <w:b/>
              </w:rPr>
              <w:t>O</w:t>
            </w:r>
          </w:p>
        </w:tc>
        <w:tc>
          <w:tcPr>
            <w:tcW w:w="4845" w:type="dxa"/>
          </w:tcPr>
          <w:p w14:paraId="4B1F287D" w14:textId="77777777" w:rsidR="005623D2" w:rsidRDefault="00DD5D3E" w:rsidP="00A131D4">
            <w:pPr>
              <w:rPr>
                <w:color w:val="000000" w:themeColor="text1"/>
                <w:lang w:bidi="th-TH"/>
              </w:rPr>
            </w:pPr>
            <w:r w:rsidRPr="00DD5D3E">
              <w:rPr>
                <w:color w:val="000000" w:themeColor="text1"/>
                <w:lang w:bidi="th-TH"/>
              </w:rPr>
              <w:t>This wi</w:t>
            </w:r>
            <w:r>
              <w:rPr>
                <w:color w:val="000000" w:themeColor="text1"/>
                <w:lang w:bidi="th-TH"/>
              </w:rPr>
              <w:t>ll be the currency for the overall approved product or credit line</w:t>
            </w:r>
            <w:r w:rsidR="005623D2">
              <w:rPr>
                <w:color w:val="000000" w:themeColor="text1"/>
                <w:lang w:bidi="th-TH"/>
              </w:rPr>
              <w:t xml:space="preserve">. </w:t>
            </w:r>
          </w:p>
          <w:p w14:paraId="242D6D12" w14:textId="7C60B2C0" w:rsidR="00DD5D3E" w:rsidRPr="00897DBA" w:rsidRDefault="00DD5D3E" w:rsidP="00A131D4">
            <w:pPr>
              <w:rPr>
                <w:color w:val="00B0F0"/>
                <w:lang w:bidi="th-TH"/>
              </w:rPr>
            </w:pPr>
          </w:p>
        </w:tc>
      </w:tr>
      <w:tr w:rsidR="00DD5D3E" w:rsidRPr="00F822B1" w14:paraId="405BA0BF" w14:textId="77777777" w:rsidTr="00A131D4">
        <w:tc>
          <w:tcPr>
            <w:tcW w:w="2948" w:type="dxa"/>
          </w:tcPr>
          <w:p w14:paraId="7F7C70A3" w14:textId="06C8FB93" w:rsidR="00DD5D3E" w:rsidRDefault="00DD5D3E" w:rsidP="00A131D4">
            <w:r>
              <w:t>Product Limit Monitoring Amount</w:t>
            </w:r>
          </w:p>
        </w:tc>
        <w:tc>
          <w:tcPr>
            <w:tcW w:w="1450" w:type="dxa"/>
          </w:tcPr>
          <w:p w14:paraId="63FA0A3C" w14:textId="3F8C976E" w:rsidR="00DD5D3E" w:rsidRPr="000F5CD1" w:rsidRDefault="00DD5D3E" w:rsidP="00A131D4">
            <w:pPr>
              <w:rPr>
                <w:b/>
              </w:rPr>
            </w:pPr>
            <w:r>
              <w:rPr>
                <w:b/>
              </w:rPr>
              <w:t>C, O</w:t>
            </w:r>
            <w:r w:rsidR="004249EA">
              <w:rPr>
                <w:b/>
              </w:rPr>
              <w:t>, A</w:t>
            </w:r>
          </w:p>
        </w:tc>
        <w:tc>
          <w:tcPr>
            <w:tcW w:w="4845" w:type="dxa"/>
          </w:tcPr>
          <w:p w14:paraId="25D23E33" w14:textId="77777777" w:rsidR="00DD5D3E" w:rsidRDefault="00DD5D3E" w:rsidP="00A131D4">
            <w:r>
              <w:t>This field will be mandatory once limit monitoring currency is captured</w:t>
            </w:r>
          </w:p>
          <w:p w14:paraId="2267FD64" w14:textId="77777777" w:rsidR="00DD5D3E" w:rsidRDefault="00DD5D3E" w:rsidP="00A131D4"/>
          <w:p w14:paraId="06844EDF" w14:textId="77777777" w:rsidR="00DD5D3E" w:rsidRDefault="00DD5D3E" w:rsidP="00A131D4">
            <w:r>
              <w:t>This field will be used to indicate the overall product limit monitoring amount</w:t>
            </w:r>
          </w:p>
          <w:p w14:paraId="5010D97D" w14:textId="77777777" w:rsidR="005623D2" w:rsidRDefault="005623D2" w:rsidP="00A131D4"/>
          <w:p w14:paraId="3C44D1C9" w14:textId="77777777" w:rsidR="005623D2" w:rsidRDefault="005623D2" w:rsidP="00A131D4">
            <w:pPr>
              <w:rPr>
                <w:color w:val="000000" w:themeColor="text1"/>
                <w:lang w:bidi="th-TH"/>
              </w:rPr>
            </w:pPr>
            <w:r>
              <w:rPr>
                <w:color w:val="000000" w:themeColor="text1"/>
                <w:lang w:bidi="th-TH"/>
              </w:rPr>
              <w:lastRenderedPageBreak/>
              <w:t>This will i</w:t>
            </w:r>
            <w:r w:rsidRPr="005623D2">
              <w:rPr>
                <w:color w:val="000000" w:themeColor="text1"/>
                <w:lang w:bidi="th-TH"/>
              </w:rPr>
              <w:t>dentify the target limit of the product (the amount can be changable based on the discussion from product committee or MC)</w:t>
            </w:r>
          </w:p>
          <w:p w14:paraId="6A33F77D" w14:textId="77777777" w:rsidR="004249EA" w:rsidRDefault="004249EA" w:rsidP="00A131D4"/>
          <w:p w14:paraId="66AA5FFB" w14:textId="77777777" w:rsidR="004249EA" w:rsidRDefault="004249EA" w:rsidP="004249EA">
            <w:r>
              <w:t>Field value can be updated anytime based on user discretion.</w:t>
            </w:r>
          </w:p>
          <w:p w14:paraId="0A6784BB" w14:textId="3730E7A8" w:rsidR="004249EA" w:rsidRDefault="004249EA" w:rsidP="00A131D4"/>
        </w:tc>
      </w:tr>
      <w:tr w:rsidR="005623D2" w:rsidRPr="00F822B1" w14:paraId="7E15F4E6" w14:textId="77777777" w:rsidTr="00A131D4">
        <w:tc>
          <w:tcPr>
            <w:tcW w:w="2948" w:type="dxa"/>
          </w:tcPr>
          <w:p w14:paraId="6C76D7B8" w14:textId="3B808A03" w:rsidR="005623D2" w:rsidRDefault="005623D2" w:rsidP="00A131D4">
            <w:r>
              <w:lastRenderedPageBreak/>
              <w:t>Accumulative Approval Limit Amount</w:t>
            </w:r>
          </w:p>
        </w:tc>
        <w:tc>
          <w:tcPr>
            <w:tcW w:w="1450" w:type="dxa"/>
          </w:tcPr>
          <w:p w14:paraId="263E94DF" w14:textId="3BFB3FC3" w:rsidR="005623D2" w:rsidRDefault="004249EA" w:rsidP="00A131D4">
            <w:pPr>
              <w:rPr>
                <w:b/>
              </w:rPr>
            </w:pPr>
            <w:r>
              <w:rPr>
                <w:b/>
              </w:rPr>
              <w:t>O, A</w:t>
            </w:r>
          </w:p>
        </w:tc>
        <w:tc>
          <w:tcPr>
            <w:tcW w:w="4845" w:type="dxa"/>
          </w:tcPr>
          <w:p w14:paraId="49E1FF8F" w14:textId="17759A42" w:rsidR="005623D2" w:rsidRDefault="005623D2" w:rsidP="00A131D4">
            <w:r>
              <w:t xml:space="preserve">This field </w:t>
            </w:r>
            <w:r w:rsidR="004249EA">
              <w:t>is user-defined a</w:t>
            </w:r>
            <w:r w:rsidRPr="005623D2">
              <w:t>ccumulate approval limit (have already sign contract and the limit is available for drawdown )</w:t>
            </w:r>
          </w:p>
        </w:tc>
      </w:tr>
      <w:tr w:rsidR="005623D2" w:rsidRPr="00F822B1" w14:paraId="66985988" w14:textId="77777777" w:rsidTr="00A131D4">
        <w:tc>
          <w:tcPr>
            <w:tcW w:w="2948" w:type="dxa"/>
          </w:tcPr>
          <w:p w14:paraId="7A27EC83" w14:textId="76361BD3" w:rsidR="005623D2" w:rsidRDefault="004249EA" w:rsidP="00A131D4">
            <w:r>
              <w:t>Balance Approval Limit Amount</w:t>
            </w:r>
          </w:p>
        </w:tc>
        <w:tc>
          <w:tcPr>
            <w:tcW w:w="1450" w:type="dxa"/>
          </w:tcPr>
          <w:p w14:paraId="68A96941" w14:textId="7D16CC35" w:rsidR="005623D2" w:rsidRDefault="004249EA" w:rsidP="00A131D4">
            <w:pPr>
              <w:rPr>
                <w:b/>
              </w:rPr>
            </w:pPr>
            <w:r>
              <w:rPr>
                <w:b/>
              </w:rPr>
              <w:t>O, A</w:t>
            </w:r>
          </w:p>
        </w:tc>
        <w:tc>
          <w:tcPr>
            <w:tcW w:w="4845" w:type="dxa"/>
          </w:tcPr>
          <w:p w14:paraId="43966C19" w14:textId="714652FD" w:rsidR="005623D2" w:rsidRDefault="005623D2" w:rsidP="00A131D4">
            <w:r w:rsidRPr="005623D2">
              <w:t>Balance Approval Limit (can be changable based on additional approved amount from the committee or cancel the limit of the product)</w:t>
            </w:r>
            <w:r w:rsidR="004249EA">
              <w:t>.</w:t>
            </w:r>
          </w:p>
          <w:p w14:paraId="31EABA08" w14:textId="05AE4562" w:rsidR="004249EA" w:rsidRDefault="004249EA" w:rsidP="00A131D4">
            <w:r>
              <w:t>Field value can be updated anytime based on user discretion</w:t>
            </w:r>
            <w:r w:rsidR="00186B33">
              <w:t xml:space="preserve"> given below sample business scenarios:</w:t>
            </w:r>
          </w:p>
          <w:p w14:paraId="176ACCC2" w14:textId="77777777" w:rsidR="005623D2" w:rsidRDefault="005623D2" w:rsidP="00A131D4"/>
          <w:p w14:paraId="59226987" w14:textId="3487717E" w:rsidR="005623D2" w:rsidRDefault="00186B33" w:rsidP="005623D2">
            <w:pPr>
              <w:rPr>
                <w:lang w:val="en-US"/>
              </w:rPr>
            </w:pPr>
            <w:r>
              <w:rPr>
                <w:lang w:val="en-US"/>
              </w:rPr>
              <w:t>Business Case:</w:t>
            </w:r>
            <w:r w:rsidR="005623D2" w:rsidRPr="005623D2">
              <w:rPr>
                <w:lang w:val="en-US"/>
              </w:rPr>
              <w:t xml:space="preserve"> BIZ loan have target limit which is 5000 MB</w:t>
            </w:r>
          </w:p>
          <w:p w14:paraId="4B19C5B1" w14:textId="77777777" w:rsidR="00186B33" w:rsidRPr="005623D2" w:rsidRDefault="00186B33" w:rsidP="005623D2">
            <w:pPr>
              <w:rPr>
                <w:lang w:val="en-US"/>
              </w:rPr>
            </w:pPr>
          </w:p>
          <w:p w14:paraId="18374A38" w14:textId="37AF7CD6" w:rsidR="005623D2" w:rsidRDefault="005623D2" w:rsidP="005623D2">
            <w:pPr>
              <w:rPr>
                <w:lang w:val="en-US"/>
              </w:rPr>
            </w:pPr>
            <w:r w:rsidRPr="005623D2">
              <w:rPr>
                <w:lang w:val="en-US"/>
              </w:rPr>
              <w:t xml:space="preserve">Case 1: </w:t>
            </w:r>
            <w:r>
              <w:rPr>
                <w:lang w:val="en-US"/>
              </w:rPr>
              <w:t>C</w:t>
            </w:r>
            <w:r w:rsidRPr="005623D2">
              <w:rPr>
                <w:lang w:val="en-US"/>
              </w:rPr>
              <w:t>ustomer approve for limit 100 MB (signed contract and limit is available for drawdown) but not drawdown yet ,and then cencel the limit. The amount of approved limit will be added back to the Balance Approval Limit (Field C)</w:t>
            </w:r>
          </w:p>
          <w:p w14:paraId="10BC3938" w14:textId="77777777" w:rsidR="005623D2" w:rsidRPr="005623D2" w:rsidRDefault="005623D2" w:rsidP="005623D2">
            <w:pPr>
              <w:rPr>
                <w:lang w:val="en-US"/>
              </w:rPr>
            </w:pPr>
          </w:p>
          <w:p w14:paraId="4637D2A2" w14:textId="7D026BE8" w:rsidR="005623D2" w:rsidRPr="005623D2" w:rsidRDefault="005623D2" w:rsidP="005623D2">
            <w:pPr>
              <w:rPr>
                <w:lang w:val="en-US"/>
              </w:rPr>
            </w:pPr>
            <w:r w:rsidRPr="005623D2">
              <w:rPr>
                <w:lang w:val="en-US"/>
              </w:rPr>
              <w:t xml:space="preserve">Case 2: </w:t>
            </w:r>
            <w:r>
              <w:rPr>
                <w:lang w:val="en-US"/>
              </w:rPr>
              <w:t>C</w:t>
            </w:r>
            <w:r w:rsidRPr="005623D2">
              <w:rPr>
                <w:lang w:val="en-US"/>
              </w:rPr>
              <w:t>ustomer approve for limit 100 MB (signed contract</w:t>
            </w:r>
            <w:r>
              <w:rPr>
                <w:lang w:val="en-US"/>
              </w:rPr>
              <w:t xml:space="preserve">, etc.) </w:t>
            </w:r>
            <w:r w:rsidRPr="005623D2">
              <w:rPr>
                <w:lang w:val="en-US"/>
              </w:rPr>
              <w:t>drawdown for 60 MB but cancel the availalble limit 40 MB. The available amount will be added back to the Balance Approval Limit (Field C)</w:t>
            </w:r>
          </w:p>
        </w:tc>
      </w:tr>
    </w:tbl>
    <w:p w14:paraId="2DF78B4F" w14:textId="77777777" w:rsidR="00DD5D3E" w:rsidRPr="003E1C14" w:rsidRDefault="00DD5D3E" w:rsidP="007420E2">
      <w:pPr>
        <w:ind w:left="1872"/>
        <w:rPr>
          <w:color w:val="00B0F0"/>
        </w:rPr>
      </w:pPr>
    </w:p>
    <w:p w14:paraId="622986EE" w14:textId="042B4CAC" w:rsidR="00374143" w:rsidRDefault="00374143" w:rsidP="00061B9D">
      <w:pPr>
        <w:pStyle w:val="Heading3"/>
      </w:pPr>
      <w:bookmarkStart w:id="42" w:name="_Toc143876442"/>
      <w:r>
        <w:lastRenderedPageBreak/>
        <w:t xml:space="preserve">Business Rule  </w:t>
      </w:r>
      <w:r>
        <w:rPr>
          <w:szCs w:val="28"/>
          <w:cs/>
          <w:lang w:bidi="th-TH"/>
        </w:rPr>
        <w:t xml:space="preserve">/ </w:t>
      </w:r>
      <w:r>
        <w:t>Business Logic</w:t>
      </w:r>
      <w:bookmarkEnd w:id="42"/>
    </w:p>
    <w:p w14:paraId="0C291DE8" w14:textId="1A5184E7" w:rsidR="009078BB" w:rsidRDefault="002D1587" w:rsidP="00C769DC">
      <w:pPr>
        <w:ind w:left="2160"/>
      </w:pPr>
      <w:r w:rsidRPr="002D1587">
        <w:drawing>
          <wp:inline distT="0" distB="0" distL="0" distR="0" wp14:anchorId="446443F8" wp14:editId="788EA039">
            <wp:extent cx="2825000" cy="2679774"/>
            <wp:effectExtent l="0" t="0" r="0" b="6350"/>
            <wp:docPr id="1885703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0337" name=""/>
                    <pic:cNvPicPr/>
                  </pic:nvPicPr>
                  <pic:blipFill>
                    <a:blip r:embed="rId16"/>
                    <a:stretch>
                      <a:fillRect/>
                    </a:stretch>
                  </pic:blipFill>
                  <pic:spPr>
                    <a:xfrm>
                      <a:off x="0" y="0"/>
                      <a:ext cx="2831170" cy="2685627"/>
                    </a:xfrm>
                    <a:prstGeom prst="rect">
                      <a:avLst/>
                    </a:prstGeom>
                  </pic:spPr>
                </pic:pic>
              </a:graphicData>
            </a:graphic>
          </wp:inline>
        </w:drawing>
      </w:r>
    </w:p>
    <w:p w14:paraId="078FBBD5" w14:textId="32DD0DB6" w:rsidR="00C769DC" w:rsidRDefault="00C769DC" w:rsidP="00C769DC"/>
    <w:p w14:paraId="6563C639" w14:textId="728CB38D" w:rsidR="00C769DC" w:rsidRDefault="00C769DC" w:rsidP="00C769DC">
      <w:pPr>
        <w:ind w:left="1440"/>
      </w:pPr>
      <w:r>
        <w:t xml:space="preserve">In order for Overall Product Limit monitoring is to be performed, the following </w:t>
      </w:r>
      <w:r w:rsidR="002D1587">
        <w:t>steps</w:t>
      </w:r>
      <w:r>
        <w:t xml:space="preserve"> will be undertaken:</w:t>
      </w:r>
    </w:p>
    <w:p w14:paraId="2A0ADDCD" w14:textId="7E63B507" w:rsidR="00C769DC" w:rsidRDefault="00C769DC" w:rsidP="00C769DC">
      <w:pPr>
        <w:pStyle w:val="Heading4"/>
        <w:ind w:left="1944"/>
      </w:pPr>
      <w:r>
        <w:t>CBS Business Modules</w:t>
      </w:r>
    </w:p>
    <w:p w14:paraId="5224C906" w14:textId="2A7AC023" w:rsidR="00C769DC" w:rsidRDefault="00C769DC" w:rsidP="00C769DC">
      <w:pPr>
        <w:ind w:left="1440"/>
      </w:pPr>
      <w:r>
        <w:t xml:space="preserve">Business Leads </w:t>
      </w:r>
      <w:r w:rsidR="002D1587">
        <w:t>and</w:t>
      </w:r>
      <w:r>
        <w:t xml:space="preserve"> designated domain experts will create products at business module level using one-time static screen set up of Lending and Deposits module. This is where the product structure or code, sub-classification or sub-type, defaulting rules and other configuration will be performed. It can also include information on interest rates, interest type, spread rates will be captured.</w:t>
      </w:r>
    </w:p>
    <w:p w14:paraId="70177111" w14:textId="25496C83" w:rsidR="00C769DC" w:rsidRDefault="00C769DC" w:rsidP="00C769DC">
      <w:pPr>
        <w:pStyle w:val="Heading4"/>
        <w:ind w:left="1944"/>
      </w:pPr>
      <w:r>
        <w:t>CBS Limits</w:t>
      </w:r>
    </w:p>
    <w:p w14:paraId="4B68BE5E" w14:textId="77777777" w:rsidR="00C769DC" w:rsidRDefault="00C769DC" w:rsidP="00C769DC">
      <w:pPr>
        <w:ind w:left="1440"/>
      </w:pPr>
      <w:r>
        <w:t>Designated Limits business lead will be performing the following:</w:t>
      </w:r>
    </w:p>
    <w:p w14:paraId="66B6062A" w14:textId="19BF6A24" w:rsidR="00C769DC" w:rsidRDefault="00C769DC" w:rsidP="00C769DC">
      <w:pPr>
        <w:pStyle w:val="ListParagraph"/>
        <w:numPr>
          <w:ilvl w:val="0"/>
          <w:numId w:val="23"/>
        </w:numPr>
      </w:pPr>
      <w:r>
        <w:t>Design or formulate the limit facility structure of the bank. This will be in line with the products from all business domains within CBS, including external systems where credit risk exposure will be tracked and monitored by CBS Limits module.</w:t>
      </w:r>
    </w:p>
    <w:p w14:paraId="5F57A185" w14:textId="1C4A9A2E" w:rsidR="00C769DC" w:rsidRDefault="00336C63" w:rsidP="00C769DC">
      <w:pPr>
        <w:pStyle w:val="ListParagraph"/>
        <w:numPr>
          <w:ilvl w:val="0"/>
          <w:numId w:val="23"/>
        </w:numPr>
      </w:pPr>
      <w:r>
        <w:t>Facility Linkage table contains t</w:t>
      </w:r>
      <w:r w:rsidR="00C769DC">
        <w:t xml:space="preserve">he rules </w:t>
      </w:r>
      <w:r w:rsidR="00B3089A">
        <w:t xml:space="preserve">to specify which limit facility will be utilized and monitored (in terms of exposure) based on a given product code (loan type/sub type, deposit account type) will be </w:t>
      </w:r>
      <w:r w:rsidR="002D1587">
        <w:t>performed as part of static set up activity (one-time procedure for master data creation)</w:t>
      </w:r>
      <w:r w:rsidR="00B3089A">
        <w:t xml:space="preserve">. These information will also be used by Product Limit Monitoring report in order to </w:t>
      </w:r>
      <w:r w:rsidR="002D1587">
        <w:t>identify the scope of</w:t>
      </w:r>
      <w:r w:rsidR="00B3089A">
        <w:t xml:space="preserve"> products</w:t>
      </w:r>
      <w:r w:rsidR="002D1587">
        <w:t xml:space="preserve"> given this limit facility code or credit line</w:t>
      </w:r>
      <w:r w:rsidR="00B3089A">
        <w:t>.</w:t>
      </w:r>
    </w:p>
    <w:p w14:paraId="754C8DBD" w14:textId="0F2392A3" w:rsidR="00B3089A" w:rsidRDefault="00B3089A" w:rsidP="00B3089A">
      <w:pPr>
        <w:pStyle w:val="ListParagraph"/>
        <w:numPr>
          <w:ilvl w:val="0"/>
          <w:numId w:val="23"/>
        </w:numPr>
      </w:pPr>
      <w:r>
        <w:t>Product Limit allocation for a given credit line will be indicated by Product team that will be used for monitoring purposes.</w:t>
      </w:r>
    </w:p>
    <w:p w14:paraId="62BD25F8" w14:textId="75098DB5" w:rsidR="00B3089A" w:rsidRDefault="00B3089A" w:rsidP="00B3089A">
      <w:pPr>
        <w:pStyle w:val="ListParagraph"/>
        <w:numPr>
          <w:ilvl w:val="0"/>
          <w:numId w:val="23"/>
        </w:numPr>
      </w:pPr>
      <w:r>
        <w:t>Customer’s limit facilities will be interfaced by LOS (for Loan and OD) and AS/400 (for Trade facilities). Once Limit Facilities are marked as verified, this will be used as utilized portion of overall product level limit and will be consolidated in Approved Limit Amount of Product Limit Monitoring report</w:t>
      </w:r>
      <w:r w:rsidR="00336C63">
        <w:t>.</w:t>
      </w:r>
    </w:p>
    <w:p w14:paraId="19CD0BBB" w14:textId="77777777" w:rsidR="00C769DC" w:rsidRPr="00C769DC" w:rsidRDefault="00C769DC" w:rsidP="00C769DC"/>
    <w:p w14:paraId="4AC471E1" w14:textId="6D51A984" w:rsidR="00C769DC" w:rsidRDefault="00C769DC" w:rsidP="00C769DC"/>
    <w:p w14:paraId="70E1128E" w14:textId="77777777" w:rsidR="00C769DC" w:rsidRPr="00C769DC" w:rsidRDefault="00C769DC" w:rsidP="00C769DC"/>
    <w:p w14:paraId="4E417812" w14:textId="2768E46B" w:rsidR="00061B9D" w:rsidRDefault="00D970B1" w:rsidP="00061B9D">
      <w:pPr>
        <w:pStyle w:val="Heading3"/>
      </w:pPr>
      <w:bookmarkStart w:id="43" w:name="_Toc143876443"/>
      <w:r>
        <w:t>To</w:t>
      </w:r>
      <w:r>
        <w:rPr>
          <w:szCs w:val="28"/>
          <w:cs/>
          <w:lang w:bidi="th-TH"/>
        </w:rPr>
        <w:t>-</w:t>
      </w:r>
      <w:r>
        <w:t>be Processing</w:t>
      </w:r>
      <w:bookmarkEnd w:id="43"/>
      <w:r>
        <w:t xml:space="preserve"> </w:t>
      </w:r>
    </w:p>
    <w:p w14:paraId="156117C1" w14:textId="426307CB" w:rsidR="002D1587" w:rsidRDefault="002D1587" w:rsidP="00050352">
      <w:pPr>
        <w:pStyle w:val="Heading4"/>
        <w:ind w:left="2160" w:hanging="720"/>
      </w:pPr>
      <w:r>
        <w:t>Master Data Configuration</w:t>
      </w:r>
    </w:p>
    <w:p w14:paraId="6C2EBD8D" w14:textId="4DC3682F" w:rsidR="00D20088" w:rsidRPr="00D20088" w:rsidRDefault="00D20088" w:rsidP="00D20088">
      <w:pPr>
        <w:ind w:left="1440"/>
      </w:pPr>
      <w:r>
        <w:t>Data which are captured as one-time set up, used by transaction as and when required are part of configuration activity of CBS implementation. The set ups are either done at Foundation/Enterprise level which is used across the system, or it can be at business module level: Deposit, Lending and Limits.</w:t>
      </w:r>
    </w:p>
    <w:p w14:paraId="753AB242" w14:textId="6A85C2B5" w:rsidR="000F5501" w:rsidRDefault="000F5501" w:rsidP="000F5501">
      <w:pPr>
        <w:pStyle w:val="Heading5"/>
      </w:pPr>
      <w:r>
        <w:t>Deposits</w:t>
      </w:r>
    </w:p>
    <w:p w14:paraId="288B8A99" w14:textId="264BCF52" w:rsidR="000F5501" w:rsidRDefault="00D20088" w:rsidP="00D20088">
      <w:pPr>
        <w:ind w:left="1800"/>
      </w:pPr>
      <w:r>
        <w:t>To formulate the deposit account type product structure, code, nature of account to indicate if it is term, current or savings account will be handled at Deposit Account Type definition screen of Deposits Module.</w:t>
      </w:r>
    </w:p>
    <w:p w14:paraId="148283A7" w14:textId="3A2F3EF4" w:rsidR="000F5501" w:rsidRDefault="000F5501" w:rsidP="000F5501">
      <w:pPr>
        <w:pStyle w:val="Heading5"/>
      </w:pPr>
      <w:r>
        <w:t>Lending</w:t>
      </w:r>
    </w:p>
    <w:p w14:paraId="418EF4E7" w14:textId="25B947F6" w:rsidR="000F5501" w:rsidRDefault="00D20088" w:rsidP="00D20088">
      <w:pPr>
        <w:ind w:left="1800"/>
      </w:pPr>
      <w:r>
        <w:t>To be able to set up product structure of loan accounts, loan type/sub type and all required defaulting and configuration will be handled at Loan Type definition screen of Lending Module.</w:t>
      </w:r>
    </w:p>
    <w:p w14:paraId="13999400" w14:textId="672133F8" w:rsidR="000F5501" w:rsidRDefault="000F5501" w:rsidP="000F5501">
      <w:pPr>
        <w:pStyle w:val="Heading5"/>
      </w:pPr>
      <w:r>
        <w:t>Limit Facility Structure</w:t>
      </w:r>
    </w:p>
    <w:p w14:paraId="7FD3A335" w14:textId="4A4E7348" w:rsidR="000F5501" w:rsidRDefault="00D20088" w:rsidP="00D20088">
      <w:pPr>
        <w:ind w:left="1800"/>
      </w:pPr>
      <w:r>
        <w:t>Part of static set up activity is to capture all limit facilities (credit line) code, description, facility level, approval or active period (by indicating start/end date</w:t>
      </w:r>
      <w:r w:rsidR="00614551">
        <w:t>). This limit facility code will be used to link to appropriate products offered at business module level where limit exposure tracking will be performed.</w:t>
      </w:r>
    </w:p>
    <w:p w14:paraId="44EE1A40" w14:textId="784295E4" w:rsidR="000F5501" w:rsidRDefault="000F5501" w:rsidP="000F5501">
      <w:pPr>
        <w:pStyle w:val="Heading5"/>
      </w:pPr>
      <w:r>
        <w:t>Exposure Set up by Event (Limit FAcilty Linkage)</w:t>
      </w:r>
    </w:p>
    <w:p w14:paraId="2D7D49EF" w14:textId="22EB2C17" w:rsidR="000F5501" w:rsidRDefault="00614551" w:rsidP="00614551">
      <w:pPr>
        <w:ind w:left="1800"/>
      </w:pPr>
      <w:r>
        <w:t>This set up is to be performed in order to establish link between product offering and the limit facility where limit exposure tracking is to be done by CBS.</w:t>
      </w:r>
    </w:p>
    <w:p w14:paraId="609E7216" w14:textId="4CD86A36" w:rsidR="000F5501" w:rsidRDefault="00614551" w:rsidP="000F5501">
      <w:pPr>
        <w:pStyle w:val="Heading5"/>
      </w:pPr>
      <w:r>
        <w:t xml:space="preserve">Limit </w:t>
      </w:r>
      <w:r w:rsidR="000F5501">
        <w:t xml:space="preserve">Allocation at Facility Structure </w:t>
      </w:r>
      <w:r>
        <w:t>level</w:t>
      </w:r>
    </w:p>
    <w:p w14:paraId="6138948B" w14:textId="256F6B97" w:rsidR="00614551" w:rsidRPr="00614551" w:rsidRDefault="00614551" w:rsidP="00614551">
      <w:pPr>
        <w:ind w:left="1800"/>
      </w:pPr>
      <w:r>
        <w:t>Product Limit allocation for a given limit facility code will be captured and maintained at facility structure levelindicated by Product team that will be used for monitoring purposes,</w:t>
      </w:r>
    </w:p>
    <w:p w14:paraId="347DF7A8" w14:textId="67D59598" w:rsidR="00C74372" w:rsidRDefault="00C74372" w:rsidP="00050352">
      <w:pPr>
        <w:pStyle w:val="Heading4"/>
        <w:ind w:left="2160" w:hanging="720"/>
      </w:pPr>
      <w:r>
        <w:t xml:space="preserve">Operational </w:t>
      </w:r>
      <w:r w:rsidR="007D3B5E">
        <w:t>Process Flow</w:t>
      </w:r>
    </w:p>
    <w:p w14:paraId="07D8DFBC" w14:textId="3E7F4EC1" w:rsidR="000F5501" w:rsidRDefault="000F5501" w:rsidP="000F5501">
      <w:pPr>
        <w:pStyle w:val="Heading5"/>
      </w:pPr>
      <w:r>
        <w:t>Process &amp; Approve Customer Credit Limit Facility</w:t>
      </w:r>
    </w:p>
    <w:p w14:paraId="34FD2638" w14:textId="2A6F9F02" w:rsidR="00614551" w:rsidRPr="00614551" w:rsidRDefault="00614551" w:rsidP="00614551">
      <w:pPr>
        <w:ind w:left="1800"/>
      </w:pPr>
      <w:r>
        <w:t xml:space="preserve">Customer’s limit facilities will be granted and information will be made available in CBS. Once the limit facility verified flag is set to Y, it means the </w:t>
      </w:r>
      <w:r>
        <w:lastRenderedPageBreak/>
        <w:t>limit facility has been approved and ready for utilization. The approved limit amount will be the basis of reflecting availment of product at Product Limit Monitoring report.</w:t>
      </w:r>
    </w:p>
    <w:p w14:paraId="7B264406" w14:textId="7D51721D" w:rsidR="000F5501" w:rsidRDefault="000F5501" w:rsidP="000F5501">
      <w:pPr>
        <w:ind w:left="1440"/>
      </w:pPr>
    </w:p>
    <w:p w14:paraId="363DBB95" w14:textId="75934B1A" w:rsidR="002D1587" w:rsidRDefault="000F5501" w:rsidP="002D1587">
      <w:pPr>
        <w:pStyle w:val="Heading4"/>
        <w:ind w:left="2160" w:hanging="720"/>
      </w:pPr>
      <w:r>
        <w:t>Monitoring</w:t>
      </w:r>
    </w:p>
    <w:p w14:paraId="097A5C90" w14:textId="60D30D0D" w:rsidR="002D1587" w:rsidRDefault="000F5501" w:rsidP="000F5501">
      <w:pPr>
        <w:pStyle w:val="Heading5"/>
      </w:pPr>
      <w:r>
        <w:t xml:space="preserve">Product Limit Monitoring Report </w:t>
      </w:r>
    </w:p>
    <w:p w14:paraId="6AF514C5" w14:textId="7162E373" w:rsidR="000F5501" w:rsidRDefault="00614551" w:rsidP="00614551">
      <w:pPr>
        <w:ind w:left="1800"/>
      </w:pPr>
      <w:r>
        <w:t>A new report will be made available in CBS. Details can be found in Report Layout and Data sheet section of this FSD.</w:t>
      </w:r>
    </w:p>
    <w:p w14:paraId="76399011" w14:textId="4ED7252D" w:rsidR="000F5501" w:rsidRDefault="000F5501" w:rsidP="000F5501">
      <w:pPr>
        <w:pStyle w:val="Heading5"/>
      </w:pPr>
      <w:r>
        <w:t>Product Limit Monitoring via Alerts</w:t>
      </w:r>
    </w:p>
    <w:p w14:paraId="2EBA1BEC" w14:textId="54B98A41" w:rsidR="000F5501" w:rsidRPr="002D1587" w:rsidRDefault="00614551" w:rsidP="00614551">
      <w:pPr>
        <w:ind w:left="1800"/>
      </w:pPr>
      <w:r>
        <w:t xml:space="preserve">In order to have online tracking of product limit allocation, an </w:t>
      </w:r>
      <w:r w:rsidR="00BF6EEF">
        <w:t>event</w:t>
      </w:r>
      <w:r>
        <w:t xml:space="preserve"> can be generated that will be triggered once utilized amount is greater than approved / allocated amount that will result to negative product limit balance. </w:t>
      </w:r>
      <w:r w:rsidR="00BF6EEF">
        <w:t>Once the event is generated, system will produce the required alert and notification to be publishe</w:t>
      </w:r>
      <w:r w:rsidR="00C62342">
        <w:t>d</w:t>
      </w:r>
      <w:r w:rsidR="00BF6EEF">
        <w:t xml:space="preserve"> to designated participants or subscribers of this alert.</w:t>
      </w:r>
    </w:p>
    <w:p w14:paraId="6F1C7556" w14:textId="624CF1D8" w:rsidR="00061B9D" w:rsidRDefault="00061B9D" w:rsidP="00061B9D">
      <w:pPr>
        <w:pStyle w:val="Heading3"/>
      </w:pPr>
      <w:bookmarkStart w:id="44" w:name="_Toc438138667"/>
      <w:bookmarkStart w:id="45" w:name="_Toc438138707"/>
      <w:bookmarkStart w:id="46" w:name="_Toc438138815"/>
      <w:bookmarkStart w:id="47" w:name="_Toc438201757"/>
      <w:bookmarkStart w:id="48" w:name="_Toc143876444"/>
      <w:r w:rsidRPr="00061B9D">
        <w:t xml:space="preserve">File </w:t>
      </w:r>
      <w:r w:rsidRPr="00061B9D">
        <w:rPr>
          <w:szCs w:val="28"/>
          <w:cs/>
          <w:lang w:bidi="th-TH"/>
        </w:rPr>
        <w:t>/</w:t>
      </w:r>
      <w:r w:rsidRPr="00061B9D">
        <w:t>API Layout and Data Sheet</w:t>
      </w:r>
      <w:bookmarkEnd w:id="44"/>
      <w:bookmarkEnd w:id="45"/>
      <w:bookmarkEnd w:id="46"/>
      <w:bookmarkEnd w:id="47"/>
      <w:bookmarkEnd w:id="48"/>
    </w:p>
    <w:p w14:paraId="7A37A203" w14:textId="735B3E8D" w:rsidR="00291AAE" w:rsidRDefault="006D4B1E" w:rsidP="00291AAE">
      <w:pPr>
        <w:ind w:left="1080"/>
      </w:pPr>
      <w:r>
        <w:t>Not Applicable</w:t>
      </w:r>
    </w:p>
    <w:p w14:paraId="0E7BA209" w14:textId="3CEBAA0A" w:rsidR="00FB78F0" w:rsidRDefault="00FB78F0">
      <w:pPr>
        <w:spacing w:after="200" w:line="276" w:lineRule="auto"/>
      </w:pPr>
      <w:r>
        <w:rPr>
          <w:cs/>
          <w:lang w:bidi="th-TH"/>
        </w:rPr>
        <w:br w:type="page"/>
      </w:r>
    </w:p>
    <w:bookmarkEnd w:id="15"/>
    <w:p w14:paraId="6C55E6E2" w14:textId="77777777" w:rsidR="00FB78F0" w:rsidRDefault="00FB78F0" w:rsidP="00061B9D">
      <w:pPr>
        <w:pStyle w:val="Heading3"/>
        <w:rPr>
          <w:szCs w:val="28"/>
          <w:cs/>
          <w:lang w:bidi="th-TH"/>
        </w:rPr>
        <w:sectPr w:rsidR="00FB78F0" w:rsidSect="00C463D2">
          <w:headerReference w:type="default" r:id="rId17"/>
          <w:footerReference w:type="default" r:id="rId18"/>
          <w:pgSz w:w="11906" w:h="16838"/>
          <w:pgMar w:top="1956" w:right="992" w:bottom="1440" w:left="851" w:header="709" w:footer="614" w:gutter="0"/>
          <w:cols w:space="708"/>
          <w:docGrid w:linePitch="360"/>
        </w:sectPr>
      </w:pPr>
    </w:p>
    <w:p w14:paraId="6B39EA7D" w14:textId="77777777" w:rsidR="00061B9D" w:rsidRPr="00B431F3" w:rsidRDefault="00061B9D" w:rsidP="00061B9D">
      <w:pPr>
        <w:pStyle w:val="Heading3"/>
      </w:pPr>
      <w:bookmarkStart w:id="49" w:name="_Toc143876445"/>
      <w:r>
        <w:lastRenderedPageBreak/>
        <w:t>Report Layout and Data Sheet</w:t>
      </w:r>
      <w:bookmarkEnd w:id="49"/>
    </w:p>
    <w:p w14:paraId="2B270206" w14:textId="159EFCDD" w:rsidR="00373CB1" w:rsidRDefault="00262EFD" w:rsidP="00373CB1">
      <w:pPr>
        <w:pStyle w:val="Heading4"/>
      </w:pPr>
      <w:r>
        <w:t>Product Limit Monitoring</w:t>
      </w:r>
      <w:r w:rsidR="00373CB1">
        <w:t xml:space="preserve"> Report</w:t>
      </w:r>
    </w:p>
    <w:p w14:paraId="219E1617" w14:textId="3D30FB0B" w:rsidR="00373CB1" w:rsidRDefault="00373CB1" w:rsidP="00373CB1">
      <w:pPr>
        <w:pStyle w:val="Heading5"/>
      </w:pPr>
      <w:r>
        <w:t>Report Parameter Criteria</w:t>
      </w:r>
    </w:p>
    <w:tbl>
      <w:tblPr>
        <w:tblW w:w="11538" w:type="dxa"/>
        <w:tblInd w:w="130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3204"/>
        <w:gridCol w:w="8334"/>
      </w:tblGrid>
      <w:tr w:rsidR="00373CB1" w:rsidRPr="00897DBA" w14:paraId="155759AD" w14:textId="77777777" w:rsidTr="00077759">
        <w:trPr>
          <w:tblHeader/>
        </w:trPr>
        <w:tc>
          <w:tcPr>
            <w:tcW w:w="3204" w:type="dxa"/>
          </w:tcPr>
          <w:p w14:paraId="6AC29146" w14:textId="77777777" w:rsidR="00373CB1" w:rsidRPr="00897DBA" w:rsidRDefault="00373CB1" w:rsidP="006A74FB">
            <w:r>
              <w:t>Report Parameter Field</w:t>
            </w:r>
          </w:p>
        </w:tc>
        <w:tc>
          <w:tcPr>
            <w:tcW w:w="8334" w:type="dxa"/>
          </w:tcPr>
          <w:p w14:paraId="454C25EA" w14:textId="77777777" w:rsidR="00373CB1" w:rsidRPr="00897DBA" w:rsidRDefault="00373CB1" w:rsidP="006A74FB">
            <w:r w:rsidRPr="00897DBA">
              <w:t>Source</w:t>
            </w:r>
            <w:r w:rsidRPr="00897DBA">
              <w:rPr>
                <w:cs/>
                <w:lang w:bidi="th-TH"/>
              </w:rPr>
              <w:t>/</w:t>
            </w:r>
            <w:r w:rsidRPr="00897DBA">
              <w:t>Validations</w:t>
            </w:r>
          </w:p>
        </w:tc>
      </w:tr>
      <w:tr w:rsidR="004130DF" w:rsidRPr="00897DBA" w14:paraId="7F4E61B1" w14:textId="77777777" w:rsidTr="00077759">
        <w:trPr>
          <w:tblHeader/>
        </w:trPr>
        <w:tc>
          <w:tcPr>
            <w:tcW w:w="3204" w:type="dxa"/>
          </w:tcPr>
          <w:p w14:paraId="64A5C0C8" w14:textId="3698AE95" w:rsidR="004130DF" w:rsidRDefault="008D61FC" w:rsidP="006A74FB">
            <w:r>
              <w:t>Facility Code</w:t>
            </w:r>
          </w:p>
        </w:tc>
        <w:tc>
          <w:tcPr>
            <w:tcW w:w="8334" w:type="dxa"/>
          </w:tcPr>
          <w:p w14:paraId="45E1B7A0" w14:textId="3E52CE63" w:rsidR="004130DF" w:rsidRPr="00897DBA" w:rsidRDefault="004130DF" w:rsidP="006A74FB">
            <w:r>
              <w:t>This is</w:t>
            </w:r>
            <w:r w:rsidR="009D2AA7">
              <w:t xml:space="preserve"> limit facility code based on granted / approved limit for the customer</w:t>
            </w:r>
          </w:p>
        </w:tc>
      </w:tr>
      <w:tr w:rsidR="00835750" w:rsidRPr="00897DBA" w14:paraId="108878D0" w14:textId="77777777" w:rsidTr="00077759">
        <w:trPr>
          <w:tblHeader/>
        </w:trPr>
        <w:tc>
          <w:tcPr>
            <w:tcW w:w="3204" w:type="dxa"/>
          </w:tcPr>
          <w:p w14:paraId="15254011" w14:textId="74B3DEAD" w:rsidR="00835750" w:rsidRDefault="00835750" w:rsidP="006A74FB">
            <w:r>
              <w:t>Report File Type</w:t>
            </w:r>
          </w:p>
        </w:tc>
        <w:tc>
          <w:tcPr>
            <w:tcW w:w="8334" w:type="dxa"/>
          </w:tcPr>
          <w:p w14:paraId="511793A8" w14:textId="2027453B" w:rsidR="00835750" w:rsidRDefault="00835750" w:rsidP="006A74FB">
            <w:r>
              <w:t>CSV, HTLM, XLSX, etc/</w:t>
            </w:r>
          </w:p>
        </w:tc>
      </w:tr>
    </w:tbl>
    <w:p w14:paraId="122E99FA" w14:textId="0E86DB02" w:rsidR="00373CB1" w:rsidRDefault="00373CB1" w:rsidP="00373CB1">
      <w:pPr>
        <w:pStyle w:val="Heading5"/>
      </w:pPr>
      <w:r>
        <w:t>Report Layout</w:t>
      </w:r>
    </w:p>
    <w:p w14:paraId="0CBC1D3F" w14:textId="318A774A" w:rsidR="00C90540" w:rsidRPr="00C90540" w:rsidRDefault="00835750" w:rsidP="00596B67">
      <w:pPr>
        <w:ind w:left="1440"/>
      </w:pPr>
      <w:r w:rsidRPr="00835750">
        <w:drawing>
          <wp:inline distT="0" distB="0" distL="0" distR="0" wp14:anchorId="280F279A" wp14:editId="49374C18">
            <wp:extent cx="7257535" cy="2896870"/>
            <wp:effectExtent l="19050" t="19050" r="19685" b="17780"/>
            <wp:docPr id="8211350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35044" name=""/>
                    <pic:cNvPicPr/>
                  </pic:nvPicPr>
                  <pic:blipFill>
                    <a:blip r:embed="rId19"/>
                    <a:stretch>
                      <a:fillRect/>
                    </a:stretch>
                  </pic:blipFill>
                  <pic:spPr>
                    <a:xfrm>
                      <a:off x="0" y="0"/>
                      <a:ext cx="7278699" cy="2905318"/>
                    </a:xfrm>
                    <a:prstGeom prst="rect">
                      <a:avLst/>
                    </a:prstGeom>
                    <a:ln>
                      <a:solidFill>
                        <a:schemeClr val="tx1">
                          <a:lumMod val="50000"/>
                          <a:lumOff val="50000"/>
                        </a:schemeClr>
                      </a:solidFill>
                    </a:ln>
                  </pic:spPr>
                </pic:pic>
              </a:graphicData>
            </a:graphic>
          </wp:inline>
        </w:drawing>
      </w:r>
    </w:p>
    <w:p w14:paraId="7235E661" w14:textId="77777777" w:rsidR="00CB6536" w:rsidRDefault="00CB6536" w:rsidP="007B781C">
      <w:pPr>
        <w:rPr>
          <w:lang w:bidi="th-TH"/>
        </w:rPr>
      </w:pPr>
    </w:p>
    <w:p w14:paraId="6B4EEDC1" w14:textId="77777777" w:rsidR="00755A9A" w:rsidRDefault="00755A9A" w:rsidP="00755A9A">
      <w:pPr>
        <w:rPr>
          <w:lang w:bidi="th-TH"/>
        </w:rPr>
      </w:pPr>
    </w:p>
    <w:p w14:paraId="77A3165F" w14:textId="6B13A286" w:rsidR="00755A9A" w:rsidRPr="00755A9A" w:rsidRDefault="00755A9A" w:rsidP="007B781C">
      <w:pPr>
        <w:rPr>
          <w:cs/>
          <w:lang w:bidi="th-TH"/>
        </w:rPr>
        <w:sectPr w:rsidR="00755A9A" w:rsidRPr="00755A9A" w:rsidSect="00FB78F0">
          <w:pgSz w:w="16838" w:h="11906" w:orient="landscape"/>
          <w:pgMar w:top="851" w:right="1956" w:bottom="992" w:left="1440" w:header="709" w:footer="612" w:gutter="0"/>
          <w:cols w:space="708"/>
          <w:docGrid w:linePitch="360"/>
        </w:sectPr>
      </w:pPr>
    </w:p>
    <w:p w14:paraId="581AD168" w14:textId="77777777" w:rsidR="00373CB1" w:rsidRDefault="00373CB1" w:rsidP="00373CB1">
      <w:pPr>
        <w:pStyle w:val="Heading5"/>
      </w:pPr>
      <w:r>
        <w:lastRenderedPageBreak/>
        <w:t>Report Data Sheet</w:t>
      </w:r>
    </w:p>
    <w:tbl>
      <w:tblPr>
        <w:tblW w:w="7668" w:type="dxa"/>
        <w:tblInd w:w="202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3081"/>
        <w:gridCol w:w="4587"/>
      </w:tblGrid>
      <w:tr w:rsidR="00373CB1" w:rsidRPr="00897DBA" w14:paraId="58ADA117" w14:textId="77777777" w:rsidTr="00596B67">
        <w:trPr>
          <w:tblHeader/>
        </w:trPr>
        <w:tc>
          <w:tcPr>
            <w:tcW w:w="3081" w:type="dxa"/>
          </w:tcPr>
          <w:p w14:paraId="17E06CF5" w14:textId="77777777" w:rsidR="00373CB1" w:rsidRPr="00897DBA" w:rsidRDefault="00373CB1" w:rsidP="006A74FB">
            <w:r w:rsidRPr="00897DBA">
              <w:t>Report Field Name</w:t>
            </w:r>
            <w:r w:rsidRPr="00897DBA">
              <w:rPr>
                <w:cs/>
                <w:lang w:bidi="th-TH"/>
              </w:rPr>
              <w:t>/</w:t>
            </w:r>
            <w:r w:rsidRPr="00897DBA">
              <w:t>Attributes</w:t>
            </w:r>
          </w:p>
        </w:tc>
        <w:tc>
          <w:tcPr>
            <w:tcW w:w="4587" w:type="dxa"/>
          </w:tcPr>
          <w:p w14:paraId="17C0C0B5" w14:textId="77777777" w:rsidR="00373CB1" w:rsidRPr="00897DBA" w:rsidRDefault="00373CB1" w:rsidP="006A74FB">
            <w:r w:rsidRPr="00897DBA">
              <w:t>Source</w:t>
            </w:r>
            <w:r w:rsidRPr="00897DBA">
              <w:rPr>
                <w:cs/>
                <w:lang w:bidi="th-TH"/>
              </w:rPr>
              <w:t>/</w:t>
            </w:r>
            <w:r w:rsidRPr="00897DBA">
              <w:t>Validations</w:t>
            </w:r>
          </w:p>
        </w:tc>
      </w:tr>
      <w:tr w:rsidR="00FB78F0" w:rsidRPr="00897DBA" w14:paraId="0C1E36DE" w14:textId="77777777" w:rsidTr="00596B67">
        <w:trPr>
          <w:tblHeader/>
        </w:trPr>
        <w:tc>
          <w:tcPr>
            <w:tcW w:w="3081" w:type="dxa"/>
          </w:tcPr>
          <w:p w14:paraId="06C6A15F" w14:textId="3F003E51" w:rsidR="00FB78F0" w:rsidRPr="00273A58" w:rsidRDefault="00273A58" w:rsidP="006A74FB">
            <w:pPr>
              <w:rPr>
                <w:b/>
                <w:bCs/>
              </w:rPr>
            </w:pPr>
            <w:r w:rsidRPr="00273A58">
              <w:rPr>
                <w:b/>
                <w:bCs/>
              </w:rPr>
              <w:t>Header</w:t>
            </w:r>
          </w:p>
        </w:tc>
        <w:tc>
          <w:tcPr>
            <w:tcW w:w="4587" w:type="dxa"/>
          </w:tcPr>
          <w:p w14:paraId="0D297FF3" w14:textId="3E59E6CE" w:rsidR="00FB78F0" w:rsidRPr="00897DBA" w:rsidRDefault="00FB78F0" w:rsidP="006A74FB"/>
        </w:tc>
      </w:tr>
      <w:tr w:rsidR="00373CB1" w:rsidRPr="004241BE" w14:paraId="2C5E2944" w14:textId="77777777" w:rsidTr="00596B67">
        <w:tc>
          <w:tcPr>
            <w:tcW w:w="3081" w:type="dxa"/>
            <w:tcBorders>
              <w:top w:val="double" w:sz="6" w:space="0" w:color="000000"/>
              <w:left w:val="double" w:sz="6" w:space="0" w:color="000000"/>
              <w:bottom w:val="double" w:sz="6" w:space="0" w:color="000000"/>
              <w:right w:val="single" w:sz="6" w:space="0" w:color="000000"/>
            </w:tcBorders>
            <w:shd w:val="clear" w:color="auto" w:fill="auto"/>
          </w:tcPr>
          <w:p w14:paraId="1809D82F" w14:textId="13FBD3FD" w:rsidR="00373CB1" w:rsidRPr="004241BE" w:rsidRDefault="00273A58" w:rsidP="006A74FB">
            <w:r>
              <w:t>Report Criteria</w:t>
            </w:r>
          </w:p>
        </w:tc>
        <w:tc>
          <w:tcPr>
            <w:tcW w:w="4587" w:type="dxa"/>
            <w:tcBorders>
              <w:top w:val="double" w:sz="6" w:space="0" w:color="000000"/>
              <w:left w:val="single" w:sz="6" w:space="0" w:color="000000"/>
              <w:bottom w:val="double" w:sz="6" w:space="0" w:color="000000"/>
              <w:right w:val="double" w:sz="6" w:space="0" w:color="000000"/>
            </w:tcBorders>
            <w:shd w:val="clear" w:color="auto" w:fill="auto"/>
          </w:tcPr>
          <w:p w14:paraId="4CB73AF8" w14:textId="02DE4263" w:rsidR="00373CB1" w:rsidRPr="004241BE" w:rsidRDefault="00273A58" w:rsidP="006A74FB">
            <w:r>
              <w:t>Facility Code</w:t>
            </w:r>
          </w:p>
        </w:tc>
      </w:tr>
      <w:tr w:rsidR="00B75B4E" w:rsidRPr="004241BE" w14:paraId="6D85479D" w14:textId="77777777" w:rsidTr="00596B67">
        <w:tc>
          <w:tcPr>
            <w:tcW w:w="3081" w:type="dxa"/>
            <w:tcBorders>
              <w:top w:val="double" w:sz="6" w:space="0" w:color="000000"/>
              <w:left w:val="double" w:sz="6" w:space="0" w:color="000000"/>
              <w:bottom w:val="double" w:sz="6" w:space="0" w:color="000000"/>
              <w:right w:val="single" w:sz="6" w:space="0" w:color="000000"/>
            </w:tcBorders>
            <w:shd w:val="clear" w:color="auto" w:fill="auto"/>
          </w:tcPr>
          <w:p w14:paraId="227BC4C5" w14:textId="0763861E" w:rsidR="00B75B4E" w:rsidRPr="004241BE" w:rsidRDefault="00273A58" w:rsidP="006A74FB">
            <w:r w:rsidRPr="00273A58">
              <w:rPr>
                <w:b/>
                <w:bCs/>
              </w:rPr>
              <w:t>Detail</w:t>
            </w:r>
            <w:r>
              <w:t xml:space="preserve"> </w:t>
            </w:r>
          </w:p>
        </w:tc>
        <w:tc>
          <w:tcPr>
            <w:tcW w:w="4587" w:type="dxa"/>
            <w:tcBorders>
              <w:top w:val="double" w:sz="6" w:space="0" w:color="000000"/>
              <w:left w:val="single" w:sz="6" w:space="0" w:color="000000"/>
              <w:bottom w:val="double" w:sz="6" w:space="0" w:color="000000"/>
              <w:right w:val="double" w:sz="6" w:space="0" w:color="000000"/>
            </w:tcBorders>
            <w:shd w:val="clear" w:color="auto" w:fill="auto"/>
          </w:tcPr>
          <w:p w14:paraId="0138724B" w14:textId="0415C9E3" w:rsidR="00B75B4E" w:rsidRDefault="00B75B4E" w:rsidP="006A74FB"/>
        </w:tc>
      </w:tr>
      <w:tr w:rsidR="00B75B4E" w:rsidRPr="004241BE" w14:paraId="1F0E8DA2" w14:textId="77777777" w:rsidTr="00596B67">
        <w:tc>
          <w:tcPr>
            <w:tcW w:w="3081" w:type="dxa"/>
            <w:tcBorders>
              <w:top w:val="double" w:sz="6" w:space="0" w:color="000000"/>
              <w:left w:val="double" w:sz="6" w:space="0" w:color="000000"/>
              <w:bottom w:val="double" w:sz="6" w:space="0" w:color="000000"/>
              <w:right w:val="single" w:sz="6" w:space="0" w:color="000000"/>
            </w:tcBorders>
            <w:shd w:val="clear" w:color="auto" w:fill="auto"/>
          </w:tcPr>
          <w:p w14:paraId="156D988D" w14:textId="79F5732B" w:rsidR="00B75B4E" w:rsidRDefault="00273A58" w:rsidP="006A74FB">
            <w:r>
              <w:t>Facility Code</w:t>
            </w:r>
          </w:p>
        </w:tc>
        <w:tc>
          <w:tcPr>
            <w:tcW w:w="4587" w:type="dxa"/>
            <w:tcBorders>
              <w:top w:val="double" w:sz="6" w:space="0" w:color="000000"/>
              <w:left w:val="single" w:sz="6" w:space="0" w:color="000000"/>
              <w:bottom w:val="double" w:sz="6" w:space="0" w:color="000000"/>
              <w:right w:val="double" w:sz="6" w:space="0" w:color="000000"/>
            </w:tcBorders>
            <w:shd w:val="clear" w:color="auto" w:fill="auto"/>
          </w:tcPr>
          <w:p w14:paraId="28820535" w14:textId="4692CCC7" w:rsidR="00B75B4E" w:rsidRDefault="00273A58" w:rsidP="006A74FB">
            <w:r>
              <w:t>Limit Facility Code</w:t>
            </w:r>
          </w:p>
        </w:tc>
      </w:tr>
      <w:tr w:rsidR="00FB78F0" w:rsidRPr="004241BE" w14:paraId="4B0BD7B7" w14:textId="77777777" w:rsidTr="00596B67">
        <w:tc>
          <w:tcPr>
            <w:tcW w:w="3081" w:type="dxa"/>
            <w:tcBorders>
              <w:top w:val="double" w:sz="6" w:space="0" w:color="000000"/>
              <w:left w:val="double" w:sz="6" w:space="0" w:color="000000"/>
              <w:bottom w:val="double" w:sz="6" w:space="0" w:color="000000"/>
              <w:right w:val="single" w:sz="6" w:space="0" w:color="000000"/>
            </w:tcBorders>
            <w:shd w:val="clear" w:color="auto" w:fill="auto"/>
          </w:tcPr>
          <w:p w14:paraId="28BD17FF" w14:textId="02D5E518" w:rsidR="00FB78F0" w:rsidRDefault="00273A58" w:rsidP="006A74FB">
            <w:r>
              <w:t>Facility Description</w:t>
            </w:r>
          </w:p>
        </w:tc>
        <w:tc>
          <w:tcPr>
            <w:tcW w:w="4587" w:type="dxa"/>
            <w:tcBorders>
              <w:top w:val="double" w:sz="6" w:space="0" w:color="000000"/>
              <w:left w:val="single" w:sz="6" w:space="0" w:color="000000"/>
              <w:bottom w:val="double" w:sz="6" w:space="0" w:color="000000"/>
              <w:right w:val="double" w:sz="6" w:space="0" w:color="000000"/>
            </w:tcBorders>
            <w:shd w:val="clear" w:color="auto" w:fill="auto"/>
          </w:tcPr>
          <w:p w14:paraId="60461163" w14:textId="77777777" w:rsidR="00FB78F0" w:rsidRDefault="00273A58" w:rsidP="006A74FB">
            <w:r>
              <w:t>Description of Limit Facility Code</w:t>
            </w:r>
          </w:p>
          <w:p w14:paraId="794E4722" w14:textId="0BF454E2" w:rsidR="00273A58" w:rsidRDefault="00273A58" w:rsidP="006A74FB">
            <w:r>
              <w:t>Source: Facility Structure</w:t>
            </w:r>
          </w:p>
        </w:tc>
      </w:tr>
      <w:tr w:rsidR="00FB78F0" w:rsidRPr="004241BE" w14:paraId="2281739E" w14:textId="77777777" w:rsidTr="00596B67">
        <w:tc>
          <w:tcPr>
            <w:tcW w:w="3081" w:type="dxa"/>
            <w:tcBorders>
              <w:top w:val="double" w:sz="6" w:space="0" w:color="000000"/>
              <w:left w:val="double" w:sz="6" w:space="0" w:color="000000"/>
              <w:bottom w:val="double" w:sz="6" w:space="0" w:color="000000"/>
              <w:right w:val="single" w:sz="6" w:space="0" w:color="000000"/>
            </w:tcBorders>
            <w:shd w:val="clear" w:color="auto" w:fill="auto"/>
          </w:tcPr>
          <w:p w14:paraId="3266873A" w14:textId="01733483" w:rsidR="00FB78F0" w:rsidRDefault="00273A58" w:rsidP="006A74FB">
            <w:r>
              <w:t>Product Code</w:t>
            </w:r>
          </w:p>
        </w:tc>
        <w:tc>
          <w:tcPr>
            <w:tcW w:w="4587" w:type="dxa"/>
            <w:tcBorders>
              <w:top w:val="double" w:sz="6" w:space="0" w:color="000000"/>
              <w:left w:val="single" w:sz="6" w:space="0" w:color="000000"/>
              <w:bottom w:val="double" w:sz="6" w:space="0" w:color="000000"/>
              <w:right w:val="double" w:sz="6" w:space="0" w:color="000000"/>
            </w:tcBorders>
            <w:shd w:val="clear" w:color="auto" w:fill="auto"/>
          </w:tcPr>
          <w:p w14:paraId="1C10080E" w14:textId="77777777" w:rsidR="002803F3" w:rsidRDefault="00EC0ADF" w:rsidP="006A74FB">
            <w:r>
              <w:t>Linked product for a given limit facility code</w:t>
            </w:r>
          </w:p>
          <w:p w14:paraId="225E9B88" w14:textId="49C7CF51" w:rsidR="00EC0ADF" w:rsidRDefault="00EC0ADF" w:rsidP="006A74FB">
            <w:r>
              <w:t>Source: Facility Linkage (Exposure Set up by Event)</w:t>
            </w:r>
          </w:p>
        </w:tc>
      </w:tr>
      <w:tr w:rsidR="00CD6ACD" w:rsidRPr="004241BE" w14:paraId="5EDBF703" w14:textId="77777777" w:rsidTr="00596B67">
        <w:tc>
          <w:tcPr>
            <w:tcW w:w="3081" w:type="dxa"/>
            <w:tcBorders>
              <w:top w:val="double" w:sz="6" w:space="0" w:color="000000"/>
              <w:left w:val="double" w:sz="6" w:space="0" w:color="000000"/>
              <w:bottom w:val="double" w:sz="6" w:space="0" w:color="000000"/>
              <w:right w:val="single" w:sz="6" w:space="0" w:color="000000"/>
            </w:tcBorders>
            <w:shd w:val="clear" w:color="auto" w:fill="auto"/>
          </w:tcPr>
          <w:p w14:paraId="2403881F" w14:textId="7085BDA8" w:rsidR="00CD6ACD" w:rsidRDefault="00273A58" w:rsidP="006A74FB">
            <w:r>
              <w:t>Product Description</w:t>
            </w:r>
          </w:p>
        </w:tc>
        <w:tc>
          <w:tcPr>
            <w:tcW w:w="4587" w:type="dxa"/>
            <w:tcBorders>
              <w:top w:val="double" w:sz="6" w:space="0" w:color="000000"/>
              <w:left w:val="single" w:sz="6" w:space="0" w:color="000000"/>
              <w:bottom w:val="double" w:sz="6" w:space="0" w:color="000000"/>
              <w:right w:val="double" w:sz="6" w:space="0" w:color="000000"/>
            </w:tcBorders>
            <w:shd w:val="clear" w:color="auto" w:fill="auto"/>
          </w:tcPr>
          <w:p w14:paraId="3689C875" w14:textId="1323D79D" w:rsidR="00EC0ADF" w:rsidRDefault="00EC0ADF" w:rsidP="006A74FB">
            <w:r>
              <w:t>Product Code Description</w:t>
            </w:r>
          </w:p>
        </w:tc>
      </w:tr>
      <w:tr w:rsidR="00CD6ACD" w:rsidRPr="004241BE" w14:paraId="75CC1028" w14:textId="77777777" w:rsidTr="00596B67">
        <w:tc>
          <w:tcPr>
            <w:tcW w:w="3081" w:type="dxa"/>
            <w:tcBorders>
              <w:top w:val="double" w:sz="6" w:space="0" w:color="000000"/>
              <w:left w:val="double" w:sz="6" w:space="0" w:color="000000"/>
              <w:bottom w:val="double" w:sz="6" w:space="0" w:color="000000"/>
              <w:right w:val="single" w:sz="6" w:space="0" w:color="000000"/>
            </w:tcBorders>
            <w:shd w:val="clear" w:color="auto" w:fill="auto"/>
          </w:tcPr>
          <w:p w14:paraId="3F51C4C0" w14:textId="2E78AB57" w:rsidR="00CD6ACD" w:rsidRDefault="00273A58" w:rsidP="006A74FB">
            <w:r>
              <w:t>Business Domain</w:t>
            </w:r>
          </w:p>
        </w:tc>
        <w:tc>
          <w:tcPr>
            <w:tcW w:w="4587" w:type="dxa"/>
            <w:tcBorders>
              <w:top w:val="double" w:sz="6" w:space="0" w:color="000000"/>
              <w:left w:val="single" w:sz="6" w:space="0" w:color="000000"/>
              <w:bottom w:val="double" w:sz="6" w:space="0" w:color="000000"/>
              <w:right w:val="double" w:sz="6" w:space="0" w:color="000000"/>
            </w:tcBorders>
            <w:shd w:val="clear" w:color="auto" w:fill="auto"/>
          </w:tcPr>
          <w:p w14:paraId="62A54DFA" w14:textId="77777777" w:rsidR="00CD6ACD" w:rsidRDefault="00EC0ADF" w:rsidP="006A74FB">
            <w:r>
              <w:t>Linked business domain of product</w:t>
            </w:r>
          </w:p>
          <w:p w14:paraId="3EF5C67A" w14:textId="74F58976" w:rsidR="00EC0ADF" w:rsidRDefault="00EC0ADF" w:rsidP="006A74FB">
            <w:r>
              <w:t>Source: Facility Linkage (Exposure Set up by Event)</w:t>
            </w:r>
          </w:p>
        </w:tc>
      </w:tr>
      <w:tr w:rsidR="00CD6ACD" w:rsidRPr="004241BE" w14:paraId="4C08A44A" w14:textId="77777777" w:rsidTr="00596B67">
        <w:tc>
          <w:tcPr>
            <w:tcW w:w="3081" w:type="dxa"/>
            <w:tcBorders>
              <w:top w:val="double" w:sz="6" w:space="0" w:color="000000"/>
              <w:left w:val="double" w:sz="6" w:space="0" w:color="000000"/>
              <w:bottom w:val="double" w:sz="6" w:space="0" w:color="000000"/>
              <w:right w:val="single" w:sz="6" w:space="0" w:color="000000"/>
            </w:tcBorders>
            <w:shd w:val="clear" w:color="auto" w:fill="auto"/>
          </w:tcPr>
          <w:p w14:paraId="256A5C82" w14:textId="7F355670" w:rsidR="00CD6ACD" w:rsidRDefault="00273A58" w:rsidP="006A74FB">
            <w:r>
              <w:t>Currency</w:t>
            </w:r>
          </w:p>
        </w:tc>
        <w:tc>
          <w:tcPr>
            <w:tcW w:w="4587" w:type="dxa"/>
            <w:tcBorders>
              <w:top w:val="double" w:sz="6" w:space="0" w:color="000000"/>
              <w:left w:val="single" w:sz="6" w:space="0" w:color="000000"/>
              <w:bottom w:val="double" w:sz="6" w:space="0" w:color="000000"/>
              <w:right w:val="double" w:sz="6" w:space="0" w:color="000000"/>
            </w:tcBorders>
            <w:shd w:val="clear" w:color="auto" w:fill="auto"/>
          </w:tcPr>
          <w:p w14:paraId="772F2C5F" w14:textId="77777777" w:rsidR="00CD6ACD" w:rsidRDefault="00EC0ADF" w:rsidP="006A74FB">
            <w:r>
              <w:t>Approved Limit Currency</w:t>
            </w:r>
          </w:p>
          <w:p w14:paraId="7C6BBB98" w14:textId="514DDE8A" w:rsidR="00C62342" w:rsidRDefault="00C62342" w:rsidP="006A74FB">
            <w:r>
              <w:t>Source: Facility structure (new field)</w:t>
            </w:r>
          </w:p>
        </w:tc>
      </w:tr>
      <w:tr w:rsidR="00B75B4E" w:rsidRPr="004241BE" w14:paraId="124FDD70" w14:textId="77777777" w:rsidTr="00596B67">
        <w:tc>
          <w:tcPr>
            <w:tcW w:w="3081" w:type="dxa"/>
            <w:tcBorders>
              <w:top w:val="double" w:sz="6" w:space="0" w:color="000000"/>
              <w:left w:val="double" w:sz="6" w:space="0" w:color="000000"/>
              <w:bottom w:val="double" w:sz="6" w:space="0" w:color="000000"/>
              <w:right w:val="single" w:sz="6" w:space="0" w:color="000000"/>
            </w:tcBorders>
            <w:shd w:val="clear" w:color="auto" w:fill="auto"/>
          </w:tcPr>
          <w:p w14:paraId="722F0ED9" w14:textId="0C3194FF" w:rsidR="00B75B4E" w:rsidRDefault="00273A58" w:rsidP="006A74FB">
            <w:r>
              <w:t>Approved</w:t>
            </w:r>
          </w:p>
        </w:tc>
        <w:tc>
          <w:tcPr>
            <w:tcW w:w="4587" w:type="dxa"/>
            <w:tcBorders>
              <w:top w:val="double" w:sz="6" w:space="0" w:color="000000"/>
              <w:left w:val="single" w:sz="6" w:space="0" w:color="000000"/>
              <w:bottom w:val="double" w:sz="6" w:space="0" w:color="000000"/>
              <w:right w:val="double" w:sz="6" w:space="0" w:color="000000"/>
            </w:tcBorders>
            <w:shd w:val="clear" w:color="auto" w:fill="auto"/>
          </w:tcPr>
          <w:p w14:paraId="1ACF7676" w14:textId="77777777" w:rsidR="00B75B4E" w:rsidRDefault="00EC0ADF" w:rsidP="006A74FB">
            <w:r>
              <w:t>Approved Amount</w:t>
            </w:r>
          </w:p>
          <w:p w14:paraId="12599904" w14:textId="240053C0" w:rsidR="00C62342" w:rsidRDefault="00C62342" w:rsidP="006A74FB">
            <w:r>
              <w:t>Source: Facility structure (new field)</w:t>
            </w:r>
          </w:p>
        </w:tc>
      </w:tr>
      <w:tr w:rsidR="00FB78F0" w:rsidRPr="004241BE" w14:paraId="162D5FB8" w14:textId="77777777" w:rsidTr="00596B67">
        <w:tc>
          <w:tcPr>
            <w:tcW w:w="3081" w:type="dxa"/>
            <w:tcBorders>
              <w:top w:val="double" w:sz="6" w:space="0" w:color="000000"/>
              <w:left w:val="double" w:sz="6" w:space="0" w:color="000000"/>
              <w:bottom w:val="double" w:sz="6" w:space="0" w:color="000000"/>
              <w:right w:val="single" w:sz="6" w:space="0" w:color="000000"/>
            </w:tcBorders>
            <w:shd w:val="clear" w:color="auto" w:fill="auto"/>
          </w:tcPr>
          <w:p w14:paraId="6D051D63" w14:textId="7F7CFA04" w:rsidR="00FB78F0" w:rsidRDefault="00273A58" w:rsidP="006A74FB">
            <w:r>
              <w:t>Utilized</w:t>
            </w:r>
          </w:p>
        </w:tc>
        <w:tc>
          <w:tcPr>
            <w:tcW w:w="4587" w:type="dxa"/>
            <w:tcBorders>
              <w:top w:val="double" w:sz="6" w:space="0" w:color="000000"/>
              <w:left w:val="single" w:sz="6" w:space="0" w:color="000000"/>
              <w:bottom w:val="double" w:sz="6" w:space="0" w:color="000000"/>
              <w:right w:val="double" w:sz="6" w:space="0" w:color="000000"/>
            </w:tcBorders>
            <w:shd w:val="clear" w:color="auto" w:fill="auto"/>
          </w:tcPr>
          <w:p w14:paraId="0C1C3205" w14:textId="61C38E5B" w:rsidR="00EC0ADF" w:rsidRDefault="00C62342" w:rsidP="006A74FB">
            <w:r>
              <w:t>Consolidated e</w:t>
            </w:r>
            <w:r w:rsidR="00EC0ADF">
              <w:t xml:space="preserve">ffective </w:t>
            </w:r>
            <w:r>
              <w:t>l</w:t>
            </w:r>
            <w:r w:rsidR="00EC0ADF">
              <w:t>imit amount for the facility code</w:t>
            </w:r>
          </w:p>
          <w:p w14:paraId="7845507A" w14:textId="4BA06A9E" w:rsidR="00FB78F0" w:rsidRDefault="00EC0ADF" w:rsidP="006A74FB">
            <w:r>
              <w:t xml:space="preserve">Source: </w:t>
            </w:r>
            <w:r w:rsidR="00C62342">
              <w:t>Client Limit Facility</w:t>
            </w:r>
            <w:r>
              <w:t xml:space="preserve"> </w:t>
            </w:r>
          </w:p>
        </w:tc>
      </w:tr>
      <w:tr w:rsidR="00CD6ACD" w:rsidRPr="004241BE" w14:paraId="52002998" w14:textId="77777777" w:rsidTr="00596B67">
        <w:tc>
          <w:tcPr>
            <w:tcW w:w="3081" w:type="dxa"/>
            <w:tcBorders>
              <w:top w:val="double" w:sz="6" w:space="0" w:color="000000"/>
              <w:left w:val="double" w:sz="6" w:space="0" w:color="000000"/>
              <w:bottom w:val="double" w:sz="6" w:space="0" w:color="000000"/>
              <w:right w:val="single" w:sz="6" w:space="0" w:color="000000"/>
            </w:tcBorders>
            <w:shd w:val="clear" w:color="auto" w:fill="auto"/>
          </w:tcPr>
          <w:p w14:paraId="40E295CC" w14:textId="5DD156F8" w:rsidR="00CD6ACD" w:rsidRDefault="00273A58" w:rsidP="006A74FB">
            <w:r>
              <w:t>Product Limit Balance</w:t>
            </w:r>
          </w:p>
        </w:tc>
        <w:tc>
          <w:tcPr>
            <w:tcW w:w="4587" w:type="dxa"/>
            <w:tcBorders>
              <w:top w:val="double" w:sz="6" w:space="0" w:color="000000"/>
              <w:left w:val="single" w:sz="6" w:space="0" w:color="000000"/>
              <w:bottom w:val="double" w:sz="6" w:space="0" w:color="000000"/>
              <w:right w:val="double" w:sz="6" w:space="0" w:color="000000"/>
            </w:tcBorders>
            <w:shd w:val="clear" w:color="auto" w:fill="auto"/>
          </w:tcPr>
          <w:p w14:paraId="435D5A2C" w14:textId="77777777" w:rsidR="00CD6ACD" w:rsidRDefault="00EC0ADF" w:rsidP="006A74FB">
            <w:r>
              <w:t>Derived amount:</w:t>
            </w:r>
          </w:p>
          <w:p w14:paraId="4AA5634B" w14:textId="77777777" w:rsidR="00EC0ADF" w:rsidRDefault="00EC0ADF" w:rsidP="006A74FB">
            <w:r>
              <w:t>Approved Amount less</w:t>
            </w:r>
            <w:r w:rsidR="00C62342">
              <w:t xml:space="preserve"> utilized</w:t>
            </w:r>
          </w:p>
          <w:p w14:paraId="4F999544" w14:textId="2EF2A011" w:rsidR="00C62342" w:rsidRDefault="00C62342" w:rsidP="006A74FB">
            <w:r>
              <w:t>Source: Limit Facility structure</w:t>
            </w:r>
            <w:r w:rsidR="00336C63">
              <w:t xml:space="preserve"> and Client Limit Facility</w:t>
            </w:r>
          </w:p>
        </w:tc>
      </w:tr>
      <w:tr w:rsidR="00B75B4E" w:rsidRPr="004241BE" w14:paraId="1998EFF7" w14:textId="77777777" w:rsidTr="00596B67">
        <w:tc>
          <w:tcPr>
            <w:tcW w:w="3081" w:type="dxa"/>
            <w:tcBorders>
              <w:top w:val="double" w:sz="6" w:space="0" w:color="000000"/>
              <w:left w:val="double" w:sz="6" w:space="0" w:color="000000"/>
              <w:bottom w:val="double" w:sz="6" w:space="0" w:color="000000"/>
              <w:right w:val="single" w:sz="6" w:space="0" w:color="000000"/>
            </w:tcBorders>
            <w:shd w:val="clear" w:color="auto" w:fill="auto"/>
          </w:tcPr>
          <w:p w14:paraId="1BE5F724" w14:textId="5BEAF1D4" w:rsidR="00B75B4E" w:rsidRPr="00EC0ADF" w:rsidRDefault="00273A58" w:rsidP="006A74FB">
            <w:pPr>
              <w:rPr>
                <w:b/>
                <w:bCs/>
              </w:rPr>
            </w:pPr>
            <w:r w:rsidRPr="00EC0ADF">
              <w:rPr>
                <w:b/>
                <w:bCs/>
              </w:rPr>
              <w:t>Footer</w:t>
            </w:r>
          </w:p>
        </w:tc>
        <w:tc>
          <w:tcPr>
            <w:tcW w:w="4587" w:type="dxa"/>
            <w:tcBorders>
              <w:top w:val="double" w:sz="6" w:space="0" w:color="000000"/>
              <w:left w:val="single" w:sz="6" w:space="0" w:color="000000"/>
              <w:bottom w:val="double" w:sz="6" w:space="0" w:color="000000"/>
              <w:right w:val="double" w:sz="6" w:space="0" w:color="000000"/>
            </w:tcBorders>
            <w:shd w:val="clear" w:color="auto" w:fill="auto"/>
          </w:tcPr>
          <w:p w14:paraId="6046DCFE" w14:textId="707B0513" w:rsidR="00B75B4E" w:rsidRDefault="00B75B4E" w:rsidP="006A74FB"/>
        </w:tc>
      </w:tr>
      <w:tr w:rsidR="00B75B4E" w:rsidRPr="004241BE" w14:paraId="54597E5E" w14:textId="77777777" w:rsidTr="00596B67">
        <w:tc>
          <w:tcPr>
            <w:tcW w:w="3081" w:type="dxa"/>
            <w:tcBorders>
              <w:top w:val="double" w:sz="6" w:space="0" w:color="000000"/>
              <w:left w:val="double" w:sz="6" w:space="0" w:color="000000"/>
              <w:bottom w:val="double" w:sz="6" w:space="0" w:color="000000"/>
              <w:right w:val="single" w:sz="6" w:space="0" w:color="000000"/>
            </w:tcBorders>
            <w:shd w:val="clear" w:color="auto" w:fill="auto"/>
          </w:tcPr>
          <w:p w14:paraId="7C963979" w14:textId="79F4BB88" w:rsidR="00B75B4E" w:rsidRDefault="00273A58" w:rsidP="006A74FB">
            <w:r>
              <w:t>Overall Total Approved</w:t>
            </w:r>
          </w:p>
        </w:tc>
        <w:tc>
          <w:tcPr>
            <w:tcW w:w="4587" w:type="dxa"/>
            <w:tcBorders>
              <w:top w:val="double" w:sz="6" w:space="0" w:color="000000"/>
              <w:left w:val="single" w:sz="6" w:space="0" w:color="000000"/>
              <w:bottom w:val="double" w:sz="6" w:space="0" w:color="000000"/>
              <w:right w:val="double" w:sz="6" w:space="0" w:color="000000"/>
            </w:tcBorders>
            <w:shd w:val="clear" w:color="auto" w:fill="auto"/>
          </w:tcPr>
          <w:p w14:paraId="2A27CFBE" w14:textId="2A247154" w:rsidR="008A78EB" w:rsidRDefault="009B6EA6" w:rsidP="00273A58">
            <w:r>
              <w:t>Sum of total approved</w:t>
            </w:r>
          </w:p>
        </w:tc>
      </w:tr>
      <w:tr w:rsidR="00B75B4E" w:rsidRPr="004241BE" w14:paraId="40357AC7" w14:textId="77777777" w:rsidTr="00596B67">
        <w:tc>
          <w:tcPr>
            <w:tcW w:w="3081" w:type="dxa"/>
            <w:tcBorders>
              <w:top w:val="double" w:sz="6" w:space="0" w:color="000000"/>
              <w:left w:val="double" w:sz="6" w:space="0" w:color="000000"/>
              <w:bottom w:val="double" w:sz="6" w:space="0" w:color="000000"/>
              <w:right w:val="single" w:sz="6" w:space="0" w:color="000000"/>
            </w:tcBorders>
            <w:shd w:val="clear" w:color="auto" w:fill="auto"/>
          </w:tcPr>
          <w:p w14:paraId="57DE5EE4" w14:textId="05F65F62" w:rsidR="00B75B4E" w:rsidRDefault="00273A58" w:rsidP="006A74FB">
            <w:r>
              <w:t>Overall Total Utilized</w:t>
            </w:r>
          </w:p>
        </w:tc>
        <w:tc>
          <w:tcPr>
            <w:tcW w:w="4587" w:type="dxa"/>
            <w:tcBorders>
              <w:top w:val="double" w:sz="6" w:space="0" w:color="000000"/>
              <w:left w:val="single" w:sz="6" w:space="0" w:color="000000"/>
              <w:bottom w:val="double" w:sz="6" w:space="0" w:color="000000"/>
              <w:right w:val="double" w:sz="6" w:space="0" w:color="000000"/>
            </w:tcBorders>
            <w:shd w:val="clear" w:color="auto" w:fill="auto"/>
          </w:tcPr>
          <w:p w14:paraId="08EB26A0" w14:textId="60571065" w:rsidR="00B75B4E" w:rsidRDefault="009B6EA6" w:rsidP="006A74FB">
            <w:r>
              <w:t>Sum of total utilized</w:t>
            </w:r>
          </w:p>
        </w:tc>
      </w:tr>
      <w:tr w:rsidR="00273A58" w:rsidRPr="004241BE" w14:paraId="3ECD864F" w14:textId="77777777" w:rsidTr="00596B67">
        <w:tc>
          <w:tcPr>
            <w:tcW w:w="3081" w:type="dxa"/>
            <w:tcBorders>
              <w:top w:val="double" w:sz="6" w:space="0" w:color="000000"/>
              <w:left w:val="double" w:sz="6" w:space="0" w:color="000000"/>
              <w:bottom w:val="double" w:sz="6" w:space="0" w:color="000000"/>
              <w:right w:val="single" w:sz="6" w:space="0" w:color="000000"/>
            </w:tcBorders>
            <w:shd w:val="clear" w:color="auto" w:fill="auto"/>
          </w:tcPr>
          <w:p w14:paraId="292D769B" w14:textId="639F75BD" w:rsidR="00273A58" w:rsidRDefault="00273A58" w:rsidP="006A74FB">
            <w:r>
              <w:t>Overall total Product Limit Balance</w:t>
            </w:r>
          </w:p>
        </w:tc>
        <w:tc>
          <w:tcPr>
            <w:tcW w:w="4587" w:type="dxa"/>
            <w:tcBorders>
              <w:top w:val="double" w:sz="6" w:space="0" w:color="000000"/>
              <w:left w:val="single" w:sz="6" w:space="0" w:color="000000"/>
              <w:bottom w:val="double" w:sz="6" w:space="0" w:color="000000"/>
              <w:right w:val="double" w:sz="6" w:space="0" w:color="000000"/>
            </w:tcBorders>
            <w:shd w:val="clear" w:color="auto" w:fill="auto"/>
          </w:tcPr>
          <w:p w14:paraId="502BE3C3" w14:textId="50C04E86" w:rsidR="00273A58" w:rsidRDefault="009B6EA6" w:rsidP="006A74FB">
            <w:r>
              <w:t>Sum of product limit balance</w:t>
            </w:r>
          </w:p>
        </w:tc>
      </w:tr>
    </w:tbl>
    <w:p w14:paraId="7F717EC9" w14:textId="0C93859F" w:rsidR="00CD6ACD" w:rsidRDefault="00CD6ACD">
      <w:pPr>
        <w:spacing w:after="200" w:line="276" w:lineRule="auto"/>
        <w:rPr>
          <w:lang w:bidi="th-TH"/>
        </w:rPr>
      </w:pPr>
      <w:bookmarkStart w:id="50" w:name="_Toc140004281"/>
      <w:bookmarkStart w:id="51" w:name="_Toc438201759"/>
      <w:bookmarkStart w:id="52" w:name="_Toc195072242"/>
      <w:bookmarkStart w:id="53" w:name="_Toc239150573"/>
      <w:bookmarkStart w:id="54" w:name="_Toc159825558"/>
      <w:bookmarkEnd w:id="50"/>
      <w:r>
        <w:rPr>
          <w:cs/>
          <w:lang w:bidi="th-TH"/>
        </w:rPr>
        <w:br w:type="page"/>
      </w:r>
    </w:p>
    <w:p w14:paraId="1C709696" w14:textId="24522C12" w:rsidR="00061B9D" w:rsidRPr="00061B9D" w:rsidRDefault="00061B9D" w:rsidP="00061B9D">
      <w:pPr>
        <w:pStyle w:val="Heading3"/>
      </w:pPr>
      <w:bookmarkStart w:id="55" w:name="_Toc143876446"/>
      <w:r w:rsidRPr="00061B9D">
        <w:lastRenderedPageBreak/>
        <w:t>Additional Impacts</w:t>
      </w:r>
      <w:bookmarkEnd w:id="51"/>
      <w:bookmarkEnd w:id="55"/>
    </w:p>
    <w:p w14:paraId="264DB483" w14:textId="6CD75430" w:rsidR="00A922F6" w:rsidRDefault="00EB785B" w:rsidP="00050352">
      <w:pPr>
        <w:pStyle w:val="Heading4"/>
        <w:ind w:left="3150" w:hanging="990"/>
      </w:pPr>
      <w:r>
        <w:t xml:space="preserve">System Interface requirement </w:t>
      </w:r>
      <w:r>
        <w:rPr>
          <w:szCs w:val="24"/>
          <w:cs/>
          <w:lang w:bidi="th-TH"/>
        </w:rPr>
        <w:t>/</w:t>
      </w:r>
      <w:r>
        <w:t>Integration</w:t>
      </w:r>
    </w:p>
    <w:p w14:paraId="04618396" w14:textId="78357245" w:rsidR="007A5CC4" w:rsidRPr="00567494" w:rsidRDefault="00174796" w:rsidP="00174796">
      <w:pPr>
        <w:tabs>
          <w:tab w:val="left" w:pos="3240"/>
          <w:tab w:val="left" w:pos="3330"/>
        </w:tabs>
      </w:pPr>
      <w:r>
        <w:tab/>
        <w:t>Not applicable</w:t>
      </w:r>
    </w:p>
    <w:p w14:paraId="0229D222" w14:textId="4E8826A5" w:rsidR="00061B9D" w:rsidRDefault="00EB785B">
      <w:pPr>
        <w:pStyle w:val="Heading4"/>
        <w:ind w:left="3150" w:hanging="990"/>
      </w:pPr>
      <w:r>
        <w:t>Mig</w:t>
      </w:r>
      <w:r w:rsidR="00061B9D" w:rsidRPr="0073013C">
        <w:t xml:space="preserve">ration </w:t>
      </w:r>
    </w:p>
    <w:p w14:paraId="1118B888" w14:textId="5500B98A" w:rsidR="00174796" w:rsidRPr="00567494" w:rsidRDefault="00174796" w:rsidP="00174796">
      <w:pPr>
        <w:tabs>
          <w:tab w:val="left" w:pos="3240"/>
          <w:tab w:val="left" w:pos="3330"/>
        </w:tabs>
      </w:pPr>
      <w:r>
        <w:tab/>
      </w:r>
      <w:r>
        <w:tab/>
        <w:t>Not applicable</w:t>
      </w:r>
    </w:p>
    <w:p w14:paraId="65CE5810" w14:textId="247634E1" w:rsidR="00EB785B" w:rsidRDefault="00EB785B" w:rsidP="00050352">
      <w:pPr>
        <w:pStyle w:val="Heading4"/>
        <w:ind w:left="3150" w:hanging="990"/>
      </w:pPr>
      <w:r>
        <w:t>Fit</w:t>
      </w:r>
      <w:r>
        <w:rPr>
          <w:szCs w:val="24"/>
          <w:cs/>
          <w:lang w:bidi="th-TH"/>
        </w:rPr>
        <w:t>/</w:t>
      </w:r>
      <w:r>
        <w:t>Gap Analysis Report</w:t>
      </w:r>
    </w:p>
    <w:p w14:paraId="55F76A85" w14:textId="2D431111" w:rsidR="00AA5A09" w:rsidRPr="0073013C" w:rsidRDefault="00AA5A09" w:rsidP="00BA3B71">
      <w:pPr>
        <w:ind w:left="1440"/>
      </w:pPr>
    </w:p>
    <w:tbl>
      <w:tblPr>
        <w:tblStyle w:val="GridTable1Light"/>
        <w:tblW w:w="8010" w:type="dxa"/>
        <w:tblInd w:w="1327" w:type="dxa"/>
        <w:tblLayout w:type="fixed"/>
        <w:tblLook w:val="04A0" w:firstRow="1" w:lastRow="0" w:firstColumn="1" w:lastColumn="0" w:noHBand="0" w:noVBand="1"/>
      </w:tblPr>
      <w:tblGrid>
        <w:gridCol w:w="630"/>
        <w:gridCol w:w="3690"/>
        <w:gridCol w:w="3690"/>
      </w:tblGrid>
      <w:tr w:rsidR="00336C63" w:rsidRPr="00D5136E" w14:paraId="223FBED3" w14:textId="0375E18D" w:rsidTr="00336C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bookmarkEnd w:id="52"/>
          <w:bookmarkEnd w:id="53"/>
          <w:bookmarkEnd w:id="54"/>
          <w:p w14:paraId="24813D24" w14:textId="18E47629" w:rsidR="00336C63" w:rsidRPr="00D5136E" w:rsidRDefault="00336C63" w:rsidP="00336C63">
            <w:pPr>
              <w:rPr>
                <w:sz w:val="16"/>
                <w:szCs w:val="16"/>
              </w:rPr>
            </w:pPr>
            <w:r w:rsidRPr="00D5136E">
              <w:rPr>
                <w:sz w:val="16"/>
                <w:szCs w:val="16"/>
                <w:cs/>
                <w:lang w:bidi="th-TH"/>
              </w:rPr>
              <w:t>ลำดับ</w:t>
            </w:r>
          </w:p>
        </w:tc>
        <w:tc>
          <w:tcPr>
            <w:tcW w:w="3690" w:type="dxa"/>
          </w:tcPr>
          <w:p w14:paraId="0D13635A" w14:textId="4E43D89A" w:rsidR="00336C63" w:rsidRPr="00D5136E" w:rsidRDefault="00336C63" w:rsidP="00336C63">
            <w:pPr>
              <w:cnfStyle w:val="100000000000" w:firstRow="1" w:lastRow="0" w:firstColumn="0" w:lastColumn="0" w:oddVBand="0" w:evenVBand="0" w:oddHBand="0" w:evenHBand="0" w:firstRowFirstColumn="0" w:firstRowLastColumn="0" w:lastRowFirstColumn="0" w:lastRowLastColumn="0"/>
              <w:rPr>
                <w:sz w:val="16"/>
                <w:szCs w:val="16"/>
              </w:rPr>
            </w:pPr>
            <w:r w:rsidRPr="00D5136E">
              <w:rPr>
                <w:sz w:val="16"/>
                <w:szCs w:val="16"/>
                <w:cs/>
                <w:lang w:bidi="th-TH"/>
              </w:rPr>
              <w:t>คำอธิบายความต้องการ/ข้อกำหนด</w:t>
            </w:r>
          </w:p>
        </w:tc>
        <w:tc>
          <w:tcPr>
            <w:tcW w:w="3690" w:type="dxa"/>
          </w:tcPr>
          <w:p w14:paraId="5C5A87BB" w14:textId="65AF8751" w:rsidR="00336C63" w:rsidRPr="00D5136E" w:rsidRDefault="00336C63" w:rsidP="00336C63">
            <w:pPr>
              <w:cnfStyle w:val="100000000000" w:firstRow="1" w:lastRow="0" w:firstColumn="0" w:lastColumn="0" w:oddVBand="0" w:evenVBand="0" w:oddHBand="0" w:evenHBand="0" w:firstRowFirstColumn="0" w:firstRowLastColumn="0" w:lastRowFirstColumn="0" w:lastRowLastColumn="0"/>
              <w:rPr>
                <w:sz w:val="16"/>
                <w:szCs w:val="16"/>
                <w:cs/>
                <w:lang w:bidi="th-TH"/>
              </w:rPr>
            </w:pPr>
            <w:r w:rsidRPr="00D5136E">
              <w:rPr>
                <w:sz w:val="16"/>
                <w:szCs w:val="16"/>
                <w:cs/>
                <w:lang w:bidi="th-TH"/>
              </w:rPr>
              <w:t>คำอธิบายความต้องการ/ข้อกำหนด</w:t>
            </w:r>
          </w:p>
        </w:tc>
      </w:tr>
      <w:tr w:rsidR="00336C63" w:rsidRPr="00D5136E" w14:paraId="51F01DD9" w14:textId="181602E7" w:rsidTr="00336C63">
        <w:trPr>
          <w:trHeight w:val="1297"/>
        </w:trPr>
        <w:tc>
          <w:tcPr>
            <w:cnfStyle w:val="001000000000" w:firstRow="0" w:lastRow="0" w:firstColumn="1" w:lastColumn="0" w:oddVBand="0" w:evenVBand="0" w:oddHBand="0" w:evenHBand="0" w:firstRowFirstColumn="0" w:firstRowLastColumn="0" w:lastRowFirstColumn="0" w:lastRowLastColumn="0"/>
            <w:tcW w:w="630" w:type="dxa"/>
          </w:tcPr>
          <w:p w14:paraId="0288610C" w14:textId="391CBBA8" w:rsidR="00336C63" w:rsidRPr="00D5136E" w:rsidRDefault="00336C63" w:rsidP="00336C63">
            <w:pPr>
              <w:rPr>
                <w:sz w:val="16"/>
                <w:szCs w:val="16"/>
              </w:rPr>
            </w:pPr>
            <w:r>
              <w:rPr>
                <w:sz w:val="16"/>
                <w:szCs w:val="16"/>
              </w:rPr>
              <w:t>CD-45</w:t>
            </w:r>
          </w:p>
        </w:tc>
        <w:tc>
          <w:tcPr>
            <w:tcW w:w="3690" w:type="dxa"/>
          </w:tcPr>
          <w:p w14:paraId="44FFCC45" w14:textId="1011E9C0" w:rsidR="00336C63" w:rsidRPr="00D5136E" w:rsidRDefault="00336C63" w:rsidP="00336C63">
            <w:pPr>
              <w:cnfStyle w:val="000000000000" w:firstRow="0" w:lastRow="0" w:firstColumn="0" w:lastColumn="0" w:oddVBand="0" w:evenVBand="0" w:oddHBand="0" w:evenHBand="0" w:firstRowFirstColumn="0" w:firstRowLastColumn="0" w:lastRowFirstColumn="0" w:lastRowLastColumn="0"/>
              <w:rPr>
                <w:sz w:val="16"/>
                <w:szCs w:val="16"/>
              </w:rPr>
            </w:pPr>
            <w:r w:rsidRPr="008D61FC">
              <w:rPr>
                <w:sz w:val="16"/>
                <w:szCs w:val="16"/>
                <w:cs/>
                <w:lang w:bidi="th-TH"/>
              </w:rPr>
              <w:t xml:space="preserve">สามารถสร้าง </w:t>
            </w:r>
            <w:r w:rsidRPr="008D61FC">
              <w:rPr>
                <w:sz w:val="16"/>
                <w:szCs w:val="16"/>
              </w:rPr>
              <w:t xml:space="preserve">Product Structure, Product Code, Main Product, Sub Product </w:t>
            </w:r>
            <w:r w:rsidRPr="008D61FC">
              <w:rPr>
                <w:sz w:val="16"/>
                <w:szCs w:val="16"/>
                <w:cs/>
                <w:lang w:bidi="th-TH"/>
              </w:rPr>
              <w:t xml:space="preserve">เป็นต้น โดยสามารถกำหนดเป้าหมายวงเงินและระยะเวลาอนุมัติสำหรับแต่ละ </w:t>
            </w:r>
            <w:r w:rsidRPr="008D61FC">
              <w:rPr>
                <w:sz w:val="16"/>
                <w:szCs w:val="16"/>
              </w:rPr>
              <w:t xml:space="preserve">Product </w:t>
            </w:r>
            <w:r w:rsidRPr="008D61FC">
              <w:rPr>
                <w:sz w:val="16"/>
                <w:szCs w:val="16"/>
                <w:cs/>
                <w:lang w:bidi="th-TH"/>
              </w:rPr>
              <w:t xml:space="preserve">ได้ ทั้งสำหรับ </w:t>
            </w:r>
            <w:r w:rsidRPr="008D61FC">
              <w:rPr>
                <w:sz w:val="16"/>
                <w:szCs w:val="16"/>
              </w:rPr>
              <w:t xml:space="preserve">Product </w:t>
            </w:r>
            <w:r w:rsidRPr="008D61FC">
              <w:rPr>
                <w:sz w:val="16"/>
                <w:szCs w:val="16"/>
                <w:cs/>
                <w:lang w:bidi="th-TH"/>
              </w:rPr>
              <w:t xml:space="preserve">เดิม และเมื่อมีการออก </w:t>
            </w:r>
            <w:r w:rsidRPr="008D61FC">
              <w:rPr>
                <w:sz w:val="16"/>
                <w:szCs w:val="16"/>
              </w:rPr>
              <w:t xml:space="preserve">Product </w:t>
            </w:r>
            <w:r w:rsidRPr="008D61FC">
              <w:rPr>
                <w:sz w:val="16"/>
                <w:szCs w:val="16"/>
                <w:cs/>
                <w:lang w:bidi="th-TH"/>
              </w:rPr>
              <w:t xml:space="preserve">ใหม่ โดยสามารถจัดเก็บข้อมูล </w:t>
            </w:r>
            <w:r w:rsidRPr="008D61FC">
              <w:rPr>
                <w:sz w:val="16"/>
                <w:szCs w:val="16"/>
              </w:rPr>
              <w:t xml:space="preserve">Product </w:t>
            </w:r>
            <w:r w:rsidRPr="008D61FC">
              <w:rPr>
                <w:sz w:val="16"/>
                <w:szCs w:val="16"/>
                <w:cs/>
                <w:lang w:bidi="th-TH"/>
              </w:rPr>
              <w:t xml:space="preserve">ได้อย่างครบถ้วน เช่น อัตราดอกเบี้ย ค่า </w:t>
            </w:r>
            <w:r w:rsidRPr="008D61FC">
              <w:rPr>
                <w:sz w:val="16"/>
                <w:szCs w:val="16"/>
              </w:rPr>
              <w:t xml:space="preserve">charge/Fee </w:t>
            </w:r>
            <w:r w:rsidRPr="008D61FC">
              <w:rPr>
                <w:sz w:val="16"/>
                <w:szCs w:val="16"/>
                <w:cs/>
                <w:lang w:bidi="th-TH"/>
              </w:rPr>
              <w:t>เป็นต้น</w:t>
            </w:r>
          </w:p>
        </w:tc>
        <w:tc>
          <w:tcPr>
            <w:tcW w:w="3690" w:type="dxa"/>
          </w:tcPr>
          <w:p w14:paraId="19E70AE4" w14:textId="77777777" w:rsidR="00336C63" w:rsidRPr="008D61FC" w:rsidRDefault="00336C63" w:rsidP="00336C63">
            <w:pPr>
              <w:cnfStyle w:val="000000000000" w:firstRow="0" w:lastRow="0" w:firstColumn="0" w:lastColumn="0" w:oddVBand="0" w:evenVBand="0" w:oddHBand="0" w:evenHBand="0" w:firstRowFirstColumn="0" w:firstRowLastColumn="0" w:lastRowFirstColumn="0" w:lastRowLastColumn="0"/>
              <w:rPr>
                <w:sz w:val="16"/>
                <w:szCs w:val="16"/>
              </w:rPr>
            </w:pPr>
            <w:r w:rsidRPr="008D61FC">
              <w:rPr>
                <w:sz w:val="16"/>
                <w:szCs w:val="16"/>
              </w:rPr>
              <w:t>Able to create Product Structure, Product Code, Main Product, Sub Product, etc., by setting limits and approval periods for each product, both for the original product and when a new product is issued. It can store complete product information such as interest rates. charge/ fee, etc.</w:t>
            </w:r>
          </w:p>
          <w:p w14:paraId="1F7A15F6" w14:textId="4F9985D9" w:rsidR="00336C63" w:rsidRPr="008D61FC" w:rsidRDefault="00336C63" w:rsidP="00336C63">
            <w:pPr>
              <w:cnfStyle w:val="000000000000" w:firstRow="0" w:lastRow="0" w:firstColumn="0" w:lastColumn="0" w:oddVBand="0" w:evenVBand="0" w:oddHBand="0" w:evenHBand="0" w:firstRowFirstColumn="0" w:firstRowLastColumn="0" w:lastRowFirstColumn="0" w:lastRowLastColumn="0"/>
              <w:rPr>
                <w:sz w:val="16"/>
                <w:szCs w:val="16"/>
                <w:cs/>
                <w:lang w:bidi="th-TH"/>
              </w:rPr>
            </w:pPr>
            <w:r w:rsidRPr="008D61FC">
              <w:rPr>
                <w:sz w:val="16"/>
                <w:szCs w:val="16"/>
              </w:rPr>
              <w:t>Additional requirement (12-5-23) Projection amount to be available in Product for reporting purpose</w:t>
            </w:r>
          </w:p>
        </w:tc>
      </w:tr>
    </w:tbl>
    <w:p w14:paraId="0E9052EC" w14:textId="0895D73B" w:rsidR="00043AD8" w:rsidRDefault="00043AD8" w:rsidP="00F84698"/>
    <w:sectPr w:rsidR="00043AD8" w:rsidSect="00336C63">
      <w:pgSz w:w="11906" w:h="16838"/>
      <w:pgMar w:top="1958" w:right="994" w:bottom="1440" w:left="850" w:header="706" w:footer="6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0BB2A" w14:textId="77777777" w:rsidR="00F62120" w:rsidRDefault="00F62120" w:rsidP="00B83D8D">
      <w:r>
        <w:separator/>
      </w:r>
    </w:p>
  </w:endnote>
  <w:endnote w:type="continuationSeparator" w:id="0">
    <w:p w14:paraId="253847B6" w14:textId="77777777" w:rsidR="00F62120" w:rsidRDefault="00F62120" w:rsidP="00B8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6F1D3" w14:textId="77777777" w:rsidR="00D805BC" w:rsidRPr="00CE6193" w:rsidRDefault="00D805BC" w:rsidP="00B83D8D">
    <w:pPr>
      <w:pStyle w:val="TrademarkText"/>
    </w:pPr>
    <w:r w:rsidRPr="00CE6193">
      <w:sym w:font="Symbol" w:char="F0D3"/>
    </w:r>
    <w:r w:rsidRPr="00CE6193">
      <w:t>2015 Silverlake Symmetri</w:t>
    </w:r>
  </w:p>
  <w:p w14:paraId="6DD7E067" w14:textId="77777777" w:rsidR="00D805BC" w:rsidRPr="0076011C" w:rsidRDefault="00D805BC" w:rsidP="00B83D8D">
    <w:pPr>
      <w:pStyle w:val="TrademarkText"/>
    </w:pPr>
    <w:r w:rsidRPr="0076011C">
      <w:tab/>
    </w:r>
  </w:p>
  <w:p w14:paraId="0DC8BB78" w14:textId="77777777" w:rsidR="00D805BC" w:rsidRPr="0076011C" w:rsidRDefault="00D805BC" w:rsidP="00B83D8D">
    <w:pPr>
      <w:pStyle w:val="TrademarkTex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51AA6" w14:textId="4A67DE4B" w:rsidR="00D805BC" w:rsidRPr="00146E0A" w:rsidRDefault="00D805BC" w:rsidP="00F10FB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D8F23" w14:textId="77777777" w:rsidR="00F62120" w:rsidRDefault="00F62120" w:rsidP="00B83D8D">
      <w:r>
        <w:separator/>
      </w:r>
    </w:p>
  </w:footnote>
  <w:footnote w:type="continuationSeparator" w:id="0">
    <w:p w14:paraId="37A10798" w14:textId="77777777" w:rsidR="00F62120" w:rsidRDefault="00F62120" w:rsidP="00B83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E8E3" w14:textId="77777777" w:rsidR="00D805BC" w:rsidRDefault="00D805BC" w:rsidP="00B83D8D">
    <w:pPr>
      <w:pStyle w:val="Header"/>
    </w:pPr>
    <w:r>
      <w:rPr>
        <w:lang w:val="en-US" w:bidi="th-TH"/>
      </w:rPr>
      <w:drawing>
        <wp:anchor distT="0" distB="0" distL="114300" distR="114300" simplePos="0" relativeHeight="251658240" behindDoc="0" locked="0" layoutInCell="1" allowOverlap="1" wp14:anchorId="50AC1271" wp14:editId="744C61B9">
          <wp:simplePos x="0" y="0"/>
          <wp:positionH relativeFrom="page">
            <wp:align>left</wp:align>
          </wp:positionH>
          <wp:positionV relativeFrom="paragraph">
            <wp:posOffset>-450216</wp:posOffset>
          </wp:positionV>
          <wp:extent cx="9870222" cy="1942033"/>
          <wp:effectExtent l="0" t="0" r="0" b="1270"/>
          <wp:wrapNone/>
          <wp:docPr id="804272544" name="Picture 80427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file2-2.jpg"/>
                  <pic:cNvPicPr/>
                </pic:nvPicPr>
                <pic:blipFill>
                  <a:blip r:embed="rId1"/>
                  <a:stretch>
                    <a:fillRect/>
                  </a:stretch>
                </pic:blipFill>
                <pic:spPr>
                  <a:xfrm>
                    <a:off x="0" y="0"/>
                    <a:ext cx="9870222" cy="1942033"/>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16EDF" w14:textId="341573B3" w:rsidR="00D805BC" w:rsidRPr="00FB1C43" w:rsidRDefault="00D805BC" w:rsidP="00F10FB4">
    <w:pPr>
      <w:pStyle w:val="Header"/>
      <w:jc w:val="right"/>
      <w:rPr>
        <w:lang w:val="en-US"/>
      </w:rPr>
    </w:pPr>
    <w:r>
      <w:rPr>
        <w:lang w:val="en-US"/>
      </w:rPr>
      <w:fldChar w:fldCharType="begin"/>
    </w:r>
    <w:r>
      <w:rPr>
        <w:lang w:val="en-US"/>
      </w:rPr>
      <w:instrText xml:space="preserve"> FILENAME \</w:instrText>
    </w:r>
    <w:r>
      <w:rPr>
        <w:szCs w:val="18"/>
        <w:cs/>
        <w:lang w:val="en-US" w:bidi="th-TH"/>
      </w:rPr>
      <w:instrText xml:space="preserve">* </w:instrText>
    </w:r>
    <w:r>
      <w:rPr>
        <w:lang w:val="en-US"/>
      </w:rPr>
      <w:instrText xml:space="preserve">MERGEFORMAT </w:instrText>
    </w:r>
    <w:r>
      <w:rPr>
        <w:lang w:val="en-US"/>
      </w:rPr>
      <w:fldChar w:fldCharType="separate"/>
    </w:r>
    <w:r w:rsidR="00013F52">
      <w:rPr>
        <w:lang w:val="en-US"/>
      </w:rPr>
      <w:t>EXIM_TH_ENT_FS09 Product Limit Monitoring Report v2.0</w:t>
    </w:r>
    <w:r>
      <w:rPr>
        <w:lang w:val="en-US"/>
      </w:rPr>
      <w:fldChar w:fldCharType="end"/>
    </w:r>
    <w:r>
      <w:rPr>
        <w:szCs w:val="18"/>
        <w:cs/>
        <w:lang w:val="en-US" w:bidi="th-TH"/>
      </w:rPr>
      <w:t xml:space="preserve"> </w:t>
    </w:r>
    <w:r w:rsidRPr="00FB1C43">
      <w:rPr>
        <w:szCs w:val="18"/>
        <w:cs/>
        <w:lang w:val="en-US" w:bidi="th-T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B3C0FD4"/>
    <w:lvl w:ilvl="0">
      <w:start w:val="1"/>
      <w:numFmt w:val="decimal"/>
      <w:pStyle w:val="ListNumber5"/>
      <w:lvlText w:val="%1."/>
      <w:lvlJc w:val="left"/>
      <w:pPr>
        <w:tabs>
          <w:tab w:val="num" w:pos="1492"/>
        </w:tabs>
        <w:ind w:left="1492" w:hanging="360"/>
      </w:pPr>
    </w:lvl>
  </w:abstractNum>
  <w:abstractNum w:abstractNumId="1" w15:restartNumberingAfterBreak="0">
    <w:nsid w:val="FFFFFF7E"/>
    <w:multiLevelType w:val="singleLevel"/>
    <w:tmpl w:val="F852EE32"/>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FFB46670"/>
    <w:lvl w:ilvl="0">
      <w:start w:val="1"/>
      <w:numFmt w:val="lowerRoman"/>
      <w:pStyle w:val="ListNumber2"/>
      <w:lvlText w:val="%1."/>
      <w:lvlJc w:val="right"/>
      <w:pPr>
        <w:ind w:left="643" w:hanging="360"/>
      </w:pPr>
    </w:lvl>
  </w:abstractNum>
  <w:abstractNum w:abstractNumId="3" w15:restartNumberingAfterBreak="0">
    <w:nsid w:val="FFFFFF88"/>
    <w:multiLevelType w:val="singleLevel"/>
    <w:tmpl w:val="7076012A"/>
    <w:lvl w:ilvl="0">
      <w:start w:val="1"/>
      <w:numFmt w:val="decimal"/>
      <w:pStyle w:val="ListNumber"/>
      <w:lvlText w:val="%1."/>
      <w:lvlJc w:val="left"/>
      <w:pPr>
        <w:tabs>
          <w:tab w:val="num" w:pos="360"/>
        </w:tabs>
        <w:ind w:left="360" w:hanging="360"/>
      </w:pPr>
    </w:lvl>
  </w:abstractNum>
  <w:abstractNum w:abstractNumId="4" w15:restartNumberingAfterBreak="0">
    <w:nsid w:val="06812ED1"/>
    <w:multiLevelType w:val="hybridMultilevel"/>
    <w:tmpl w:val="29D2D4F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A8362E8"/>
    <w:multiLevelType w:val="hybridMultilevel"/>
    <w:tmpl w:val="7692409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175B45BA"/>
    <w:multiLevelType w:val="hybridMultilevel"/>
    <w:tmpl w:val="621E9A8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1E3345BE"/>
    <w:multiLevelType w:val="hybridMultilevel"/>
    <w:tmpl w:val="E940FACC"/>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940BC7E">
      <w:start w:val="5"/>
      <w:numFmt w:val="bullet"/>
      <w:lvlText w:val="-"/>
      <w:lvlJc w:val="left"/>
      <w:pPr>
        <w:ind w:left="3420" w:hanging="360"/>
      </w:pPr>
      <w:rPr>
        <w:rFonts w:ascii="Tahoma" w:eastAsiaTheme="minorHAnsi" w:hAnsi="Tahoma" w:cs="Tahoma" w:hint="default"/>
      </w:r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24C726BD"/>
    <w:multiLevelType w:val="hybridMultilevel"/>
    <w:tmpl w:val="EB20A764"/>
    <w:lvl w:ilvl="0" w:tplc="2D6E2C80">
      <w:start w:val="1"/>
      <w:numFmt w:val="bullet"/>
      <w:pStyle w:val="ListBullet2"/>
      <w:lvlText w:val=""/>
      <w:lvlJc w:val="left"/>
      <w:pPr>
        <w:ind w:left="644" w:hanging="360"/>
      </w:pPr>
      <w:rPr>
        <w:rFonts w:ascii="Symbol" w:hAnsi="Symbol" w:hint="default"/>
        <w:b/>
        <w:i w:val="0"/>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25865120"/>
    <w:multiLevelType w:val="hybridMultilevel"/>
    <w:tmpl w:val="0970779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15:restartNumberingAfterBreak="0">
    <w:nsid w:val="300620C6"/>
    <w:multiLevelType w:val="hybridMultilevel"/>
    <w:tmpl w:val="0886429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443B5743"/>
    <w:multiLevelType w:val="hybridMultilevel"/>
    <w:tmpl w:val="FD24EAA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8732D51"/>
    <w:multiLevelType w:val="hybridMultilevel"/>
    <w:tmpl w:val="869ED070"/>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3" w15:restartNumberingAfterBreak="0">
    <w:nsid w:val="4B0D0391"/>
    <w:multiLevelType w:val="hybridMultilevel"/>
    <w:tmpl w:val="75D04A1E"/>
    <w:lvl w:ilvl="0" w:tplc="1976461E">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4" w15:restartNumberingAfterBreak="0">
    <w:nsid w:val="515F684C"/>
    <w:multiLevelType w:val="hybridMultilevel"/>
    <w:tmpl w:val="CD1EB2DE"/>
    <w:lvl w:ilvl="0" w:tplc="4C7EFFAA">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5" w15:restartNumberingAfterBreak="0">
    <w:nsid w:val="6C890BCE"/>
    <w:multiLevelType w:val="hybridMultilevel"/>
    <w:tmpl w:val="1768668A"/>
    <w:lvl w:ilvl="0" w:tplc="34090001">
      <w:start w:val="1"/>
      <w:numFmt w:val="bullet"/>
      <w:lvlText w:val=""/>
      <w:lvlJc w:val="left"/>
      <w:pPr>
        <w:ind w:left="1872" w:hanging="360"/>
      </w:pPr>
      <w:rPr>
        <w:rFonts w:ascii="Symbol" w:hAnsi="Symbol" w:hint="default"/>
      </w:rPr>
    </w:lvl>
    <w:lvl w:ilvl="1" w:tplc="34090003" w:tentative="1">
      <w:start w:val="1"/>
      <w:numFmt w:val="bullet"/>
      <w:lvlText w:val="o"/>
      <w:lvlJc w:val="left"/>
      <w:pPr>
        <w:ind w:left="2592" w:hanging="360"/>
      </w:pPr>
      <w:rPr>
        <w:rFonts w:ascii="Courier New" w:hAnsi="Courier New" w:cs="Courier New" w:hint="default"/>
      </w:rPr>
    </w:lvl>
    <w:lvl w:ilvl="2" w:tplc="34090005" w:tentative="1">
      <w:start w:val="1"/>
      <w:numFmt w:val="bullet"/>
      <w:lvlText w:val=""/>
      <w:lvlJc w:val="left"/>
      <w:pPr>
        <w:ind w:left="3312" w:hanging="360"/>
      </w:pPr>
      <w:rPr>
        <w:rFonts w:ascii="Wingdings" w:hAnsi="Wingdings" w:hint="default"/>
      </w:rPr>
    </w:lvl>
    <w:lvl w:ilvl="3" w:tplc="34090001" w:tentative="1">
      <w:start w:val="1"/>
      <w:numFmt w:val="bullet"/>
      <w:lvlText w:val=""/>
      <w:lvlJc w:val="left"/>
      <w:pPr>
        <w:ind w:left="4032" w:hanging="360"/>
      </w:pPr>
      <w:rPr>
        <w:rFonts w:ascii="Symbol" w:hAnsi="Symbol" w:hint="default"/>
      </w:rPr>
    </w:lvl>
    <w:lvl w:ilvl="4" w:tplc="34090003" w:tentative="1">
      <w:start w:val="1"/>
      <w:numFmt w:val="bullet"/>
      <w:lvlText w:val="o"/>
      <w:lvlJc w:val="left"/>
      <w:pPr>
        <w:ind w:left="4752" w:hanging="360"/>
      </w:pPr>
      <w:rPr>
        <w:rFonts w:ascii="Courier New" w:hAnsi="Courier New" w:cs="Courier New" w:hint="default"/>
      </w:rPr>
    </w:lvl>
    <w:lvl w:ilvl="5" w:tplc="34090005" w:tentative="1">
      <w:start w:val="1"/>
      <w:numFmt w:val="bullet"/>
      <w:lvlText w:val=""/>
      <w:lvlJc w:val="left"/>
      <w:pPr>
        <w:ind w:left="5472" w:hanging="360"/>
      </w:pPr>
      <w:rPr>
        <w:rFonts w:ascii="Wingdings" w:hAnsi="Wingdings" w:hint="default"/>
      </w:rPr>
    </w:lvl>
    <w:lvl w:ilvl="6" w:tplc="34090001" w:tentative="1">
      <w:start w:val="1"/>
      <w:numFmt w:val="bullet"/>
      <w:lvlText w:val=""/>
      <w:lvlJc w:val="left"/>
      <w:pPr>
        <w:ind w:left="6192" w:hanging="360"/>
      </w:pPr>
      <w:rPr>
        <w:rFonts w:ascii="Symbol" w:hAnsi="Symbol" w:hint="default"/>
      </w:rPr>
    </w:lvl>
    <w:lvl w:ilvl="7" w:tplc="34090003" w:tentative="1">
      <w:start w:val="1"/>
      <w:numFmt w:val="bullet"/>
      <w:lvlText w:val="o"/>
      <w:lvlJc w:val="left"/>
      <w:pPr>
        <w:ind w:left="6912" w:hanging="360"/>
      </w:pPr>
      <w:rPr>
        <w:rFonts w:ascii="Courier New" w:hAnsi="Courier New" w:cs="Courier New" w:hint="default"/>
      </w:rPr>
    </w:lvl>
    <w:lvl w:ilvl="8" w:tplc="34090005" w:tentative="1">
      <w:start w:val="1"/>
      <w:numFmt w:val="bullet"/>
      <w:lvlText w:val=""/>
      <w:lvlJc w:val="left"/>
      <w:pPr>
        <w:ind w:left="7632" w:hanging="360"/>
      </w:pPr>
      <w:rPr>
        <w:rFonts w:ascii="Wingdings" w:hAnsi="Wingdings" w:hint="default"/>
      </w:rPr>
    </w:lvl>
  </w:abstractNum>
  <w:abstractNum w:abstractNumId="16" w15:restartNumberingAfterBreak="0">
    <w:nsid w:val="6CF07CDC"/>
    <w:multiLevelType w:val="hybridMultilevel"/>
    <w:tmpl w:val="75D04A1E"/>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6DB340FB"/>
    <w:multiLevelType w:val="hybridMultilevel"/>
    <w:tmpl w:val="2390C146"/>
    <w:lvl w:ilvl="0" w:tplc="ABB837B2">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8" w15:restartNumberingAfterBreak="0">
    <w:nsid w:val="6EEA51FB"/>
    <w:multiLevelType w:val="hybridMultilevel"/>
    <w:tmpl w:val="CC2AE7E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5011CC"/>
    <w:multiLevelType w:val="hybridMultilevel"/>
    <w:tmpl w:val="215E6296"/>
    <w:lvl w:ilvl="0" w:tplc="B4BC15F8">
      <w:numFmt w:val="bullet"/>
      <w:pStyle w:val="ListBullet3"/>
      <w:lvlText w:val="-"/>
      <w:lvlJc w:val="left"/>
      <w:pPr>
        <w:ind w:left="1004" w:hanging="360"/>
      </w:pPr>
      <w:rPr>
        <w:rFonts w:ascii="Tahoma" w:eastAsiaTheme="minorHAnsi" w:hAnsi="Tahoma" w:cs="Tahoma"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20" w15:restartNumberingAfterBreak="0">
    <w:nsid w:val="76311371"/>
    <w:multiLevelType w:val="multilevel"/>
    <w:tmpl w:val="31B0B06A"/>
    <w:lvl w:ilvl="0">
      <w:start w:val="1"/>
      <w:numFmt w:val="decimal"/>
      <w:pStyle w:val="Heading2"/>
      <w:lvlText w:val="%1."/>
      <w:lvlJc w:val="left"/>
      <w:pPr>
        <w:ind w:left="1080" w:hanging="360"/>
      </w:pPr>
      <w:rPr>
        <w:rFonts w:hint="default"/>
      </w:rPr>
    </w:lvl>
    <w:lvl w:ilvl="1">
      <w:start w:val="1"/>
      <w:numFmt w:val="decimal"/>
      <w:pStyle w:val="Heading3"/>
      <w:lvlText w:val="%1.%2."/>
      <w:lvlJc w:val="left"/>
      <w:pPr>
        <w:ind w:left="1512" w:hanging="432"/>
      </w:pPr>
      <w:rPr>
        <w:rFonts w:hint="default"/>
      </w:rPr>
    </w:lvl>
    <w:lvl w:ilvl="2">
      <w:start w:val="1"/>
      <w:numFmt w:val="decimal"/>
      <w:pStyle w:val="Heading4"/>
      <w:lvlText w:val="%1.%2.%3."/>
      <w:lvlJc w:val="left"/>
      <w:pPr>
        <w:ind w:left="4331" w:hanging="504"/>
      </w:pPr>
      <w:rPr>
        <w:rFonts w:hint="default"/>
        <w:sz w:val="24"/>
      </w:rPr>
    </w:lvl>
    <w:lvl w:ilvl="3">
      <w:start w:val="1"/>
      <w:numFmt w:val="decimal"/>
      <w:pStyle w:val="Heading5"/>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1" w15:restartNumberingAfterBreak="0">
    <w:nsid w:val="7C227AB6"/>
    <w:multiLevelType w:val="hybridMultilevel"/>
    <w:tmpl w:val="EF205842"/>
    <w:lvl w:ilvl="0" w:tplc="499C7C2E">
      <w:start w:val="1"/>
      <w:numFmt w:val="bullet"/>
      <w:pStyle w:val="ListBullet"/>
      <w:lvlText w:val=""/>
      <w:lvlJc w:val="left"/>
      <w:pPr>
        <w:ind w:left="360" w:hanging="360"/>
      </w:pPr>
      <w:rPr>
        <w:rFonts w:ascii="Symbol" w:hAnsi="Symbol" w:hint="default"/>
        <w:b/>
        <w:i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A95957"/>
    <w:multiLevelType w:val="hybridMultilevel"/>
    <w:tmpl w:val="0F3263FE"/>
    <w:lvl w:ilvl="0" w:tplc="4C98B12A">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16cid:durableId="2085179461">
    <w:abstractNumId w:val="3"/>
  </w:num>
  <w:num w:numId="2" w16cid:durableId="1154417677">
    <w:abstractNumId w:val="2"/>
  </w:num>
  <w:num w:numId="3" w16cid:durableId="667557034">
    <w:abstractNumId w:val="1"/>
  </w:num>
  <w:num w:numId="4" w16cid:durableId="1128745470">
    <w:abstractNumId w:val="0"/>
  </w:num>
  <w:num w:numId="5" w16cid:durableId="198472209">
    <w:abstractNumId w:val="21"/>
  </w:num>
  <w:num w:numId="6" w16cid:durableId="1401102623">
    <w:abstractNumId w:val="8"/>
  </w:num>
  <w:num w:numId="7" w16cid:durableId="933243085">
    <w:abstractNumId w:val="20"/>
  </w:num>
  <w:num w:numId="8" w16cid:durableId="488597631">
    <w:abstractNumId w:val="19"/>
  </w:num>
  <w:num w:numId="9" w16cid:durableId="1155224560">
    <w:abstractNumId w:val="5"/>
  </w:num>
  <w:num w:numId="10" w16cid:durableId="465466517">
    <w:abstractNumId w:val="13"/>
  </w:num>
  <w:num w:numId="11" w16cid:durableId="262692141">
    <w:abstractNumId w:val="7"/>
  </w:num>
  <w:num w:numId="12" w16cid:durableId="1930891526">
    <w:abstractNumId w:val="17"/>
  </w:num>
  <w:num w:numId="13" w16cid:durableId="1970934399">
    <w:abstractNumId w:val="6"/>
  </w:num>
  <w:num w:numId="14" w16cid:durableId="1808472994">
    <w:abstractNumId w:val="16"/>
  </w:num>
  <w:num w:numId="15" w16cid:durableId="2051028992">
    <w:abstractNumId w:val="15"/>
  </w:num>
  <w:num w:numId="16" w16cid:durableId="618415710">
    <w:abstractNumId w:val="10"/>
  </w:num>
  <w:num w:numId="17" w16cid:durableId="1754006485">
    <w:abstractNumId w:val="12"/>
  </w:num>
  <w:num w:numId="18" w16cid:durableId="1457019917">
    <w:abstractNumId w:val="9"/>
  </w:num>
  <w:num w:numId="19" w16cid:durableId="913244881">
    <w:abstractNumId w:val="14"/>
  </w:num>
  <w:num w:numId="20" w16cid:durableId="275213378">
    <w:abstractNumId w:val="18"/>
  </w:num>
  <w:num w:numId="21" w16cid:durableId="1013919933">
    <w:abstractNumId w:val="11"/>
  </w:num>
  <w:num w:numId="22" w16cid:durableId="1448693668">
    <w:abstractNumId w:val="4"/>
  </w:num>
  <w:num w:numId="23" w16cid:durableId="1381516018">
    <w:abstractNumId w:val="22"/>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tchaya Srivirat">
    <w15:presenceInfo w15:providerId="AD" w15:userId="S-1-5-21-2475498187-3902315210-4010161024-259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2F3"/>
    <w:rsid w:val="00001A30"/>
    <w:rsid w:val="00006A1F"/>
    <w:rsid w:val="00013BA9"/>
    <w:rsid w:val="00013F52"/>
    <w:rsid w:val="00022121"/>
    <w:rsid w:val="00031D37"/>
    <w:rsid w:val="00043AD8"/>
    <w:rsid w:val="00044BD4"/>
    <w:rsid w:val="00050352"/>
    <w:rsid w:val="00057228"/>
    <w:rsid w:val="00061B9D"/>
    <w:rsid w:val="00065BC3"/>
    <w:rsid w:val="00065F3C"/>
    <w:rsid w:val="0006635B"/>
    <w:rsid w:val="00066F3A"/>
    <w:rsid w:val="0007560D"/>
    <w:rsid w:val="00077759"/>
    <w:rsid w:val="00085D63"/>
    <w:rsid w:val="000906E7"/>
    <w:rsid w:val="00095B1C"/>
    <w:rsid w:val="000A13A1"/>
    <w:rsid w:val="000A1E42"/>
    <w:rsid w:val="000A22C0"/>
    <w:rsid w:val="000A5E05"/>
    <w:rsid w:val="000B0E41"/>
    <w:rsid w:val="000B3058"/>
    <w:rsid w:val="000B4615"/>
    <w:rsid w:val="000B54B0"/>
    <w:rsid w:val="000C195C"/>
    <w:rsid w:val="000C479C"/>
    <w:rsid w:val="000C78F2"/>
    <w:rsid w:val="000D0FA5"/>
    <w:rsid w:val="000D731C"/>
    <w:rsid w:val="000F4ED0"/>
    <w:rsid w:val="000F5501"/>
    <w:rsid w:val="000F729B"/>
    <w:rsid w:val="00112AEB"/>
    <w:rsid w:val="001140D9"/>
    <w:rsid w:val="00116622"/>
    <w:rsid w:val="0012115C"/>
    <w:rsid w:val="00134D1A"/>
    <w:rsid w:val="00142AD7"/>
    <w:rsid w:val="00146E0A"/>
    <w:rsid w:val="00151532"/>
    <w:rsid w:val="00151CFB"/>
    <w:rsid w:val="00153C3D"/>
    <w:rsid w:val="00155898"/>
    <w:rsid w:val="00157A08"/>
    <w:rsid w:val="00160F70"/>
    <w:rsid w:val="00161D91"/>
    <w:rsid w:val="001717D7"/>
    <w:rsid w:val="00174796"/>
    <w:rsid w:val="00176805"/>
    <w:rsid w:val="00177BC5"/>
    <w:rsid w:val="00184E52"/>
    <w:rsid w:val="00186AB2"/>
    <w:rsid w:val="00186B33"/>
    <w:rsid w:val="00187A70"/>
    <w:rsid w:val="00192778"/>
    <w:rsid w:val="001969BC"/>
    <w:rsid w:val="001A44A2"/>
    <w:rsid w:val="001B1422"/>
    <w:rsid w:val="001B7BD4"/>
    <w:rsid w:val="001C4CD8"/>
    <w:rsid w:val="001C6515"/>
    <w:rsid w:val="001C6661"/>
    <w:rsid w:val="001D1030"/>
    <w:rsid w:val="001D142A"/>
    <w:rsid w:val="001E7CAA"/>
    <w:rsid w:val="001F506A"/>
    <w:rsid w:val="001F72E0"/>
    <w:rsid w:val="001F774A"/>
    <w:rsid w:val="002012FB"/>
    <w:rsid w:val="00202CBE"/>
    <w:rsid w:val="00202D12"/>
    <w:rsid w:val="002034D4"/>
    <w:rsid w:val="002048DB"/>
    <w:rsid w:val="00206848"/>
    <w:rsid w:val="00210F38"/>
    <w:rsid w:val="002203AB"/>
    <w:rsid w:val="00221800"/>
    <w:rsid w:val="00226071"/>
    <w:rsid w:val="00226C13"/>
    <w:rsid w:val="002275DE"/>
    <w:rsid w:val="00230ACC"/>
    <w:rsid w:val="00232B4E"/>
    <w:rsid w:val="00233997"/>
    <w:rsid w:val="0024358D"/>
    <w:rsid w:val="0025681A"/>
    <w:rsid w:val="00260340"/>
    <w:rsid w:val="00262EFD"/>
    <w:rsid w:val="00265547"/>
    <w:rsid w:val="00267894"/>
    <w:rsid w:val="002730A0"/>
    <w:rsid w:val="00273A58"/>
    <w:rsid w:val="002803F3"/>
    <w:rsid w:val="00280FB3"/>
    <w:rsid w:val="00290F60"/>
    <w:rsid w:val="00291AAE"/>
    <w:rsid w:val="002A2D31"/>
    <w:rsid w:val="002B79F4"/>
    <w:rsid w:val="002D1587"/>
    <w:rsid w:val="002D4220"/>
    <w:rsid w:val="002D6A70"/>
    <w:rsid w:val="002D7044"/>
    <w:rsid w:val="002E04D2"/>
    <w:rsid w:val="002E2033"/>
    <w:rsid w:val="002E6A44"/>
    <w:rsid w:val="0031290E"/>
    <w:rsid w:val="003219E2"/>
    <w:rsid w:val="003346FD"/>
    <w:rsid w:val="00336921"/>
    <w:rsid w:val="00336C63"/>
    <w:rsid w:val="00346CA9"/>
    <w:rsid w:val="003510F6"/>
    <w:rsid w:val="003545E5"/>
    <w:rsid w:val="00357C26"/>
    <w:rsid w:val="0036009E"/>
    <w:rsid w:val="00366329"/>
    <w:rsid w:val="003710CB"/>
    <w:rsid w:val="003715AF"/>
    <w:rsid w:val="00371BFE"/>
    <w:rsid w:val="00373CB1"/>
    <w:rsid w:val="00374143"/>
    <w:rsid w:val="00383259"/>
    <w:rsid w:val="00385341"/>
    <w:rsid w:val="00387286"/>
    <w:rsid w:val="00392BEC"/>
    <w:rsid w:val="003A0B73"/>
    <w:rsid w:val="003B2251"/>
    <w:rsid w:val="003B2412"/>
    <w:rsid w:val="003B35F3"/>
    <w:rsid w:val="003B4BF6"/>
    <w:rsid w:val="003C0FD4"/>
    <w:rsid w:val="003C3D7F"/>
    <w:rsid w:val="003D296C"/>
    <w:rsid w:val="003D5CB6"/>
    <w:rsid w:val="003E2E73"/>
    <w:rsid w:val="003E725D"/>
    <w:rsid w:val="00403BB7"/>
    <w:rsid w:val="00404DDC"/>
    <w:rsid w:val="0040660B"/>
    <w:rsid w:val="00410CDD"/>
    <w:rsid w:val="004112A3"/>
    <w:rsid w:val="004130DF"/>
    <w:rsid w:val="00416A96"/>
    <w:rsid w:val="00416D5C"/>
    <w:rsid w:val="004241BE"/>
    <w:rsid w:val="004249EA"/>
    <w:rsid w:val="004274E2"/>
    <w:rsid w:val="00430072"/>
    <w:rsid w:val="00435DA4"/>
    <w:rsid w:val="00440C20"/>
    <w:rsid w:val="00442D90"/>
    <w:rsid w:val="00446148"/>
    <w:rsid w:val="00450C4F"/>
    <w:rsid w:val="004562FE"/>
    <w:rsid w:val="00463900"/>
    <w:rsid w:val="00467E30"/>
    <w:rsid w:val="004710A1"/>
    <w:rsid w:val="00471804"/>
    <w:rsid w:val="00493681"/>
    <w:rsid w:val="00495BC5"/>
    <w:rsid w:val="004A0ADF"/>
    <w:rsid w:val="004A34FC"/>
    <w:rsid w:val="004A358C"/>
    <w:rsid w:val="004A4C14"/>
    <w:rsid w:val="004A7756"/>
    <w:rsid w:val="004C5B01"/>
    <w:rsid w:val="004C5B0A"/>
    <w:rsid w:val="004E6E6B"/>
    <w:rsid w:val="004F5FF6"/>
    <w:rsid w:val="004F7B8F"/>
    <w:rsid w:val="004F7BCC"/>
    <w:rsid w:val="004F7EC2"/>
    <w:rsid w:val="005111C2"/>
    <w:rsid w:val="00515592"/>
    <w:rsid w:val="00516F55"/>
    <w:rsid w:val="0053799E"/>
    <w:rsid w:val="00542D54"/>
    <w:rsid w:val="00544EC4"/>
    <w:rsid w:val="00546A82"/>
    <w:rsid w:val="005473CD"/>
    <w:rsid w:val="0055393F"/>
    <w:rsid w:val="00554BA1"/>
    <w:rsid w:val="005623D2"/>
    <w:rsid w:val="005644F9"/>
    <w:rsid w:val="00566B01"/>
    <w:rsid w:val="00567255"/>
    <w:rsid w:val="00567494"/>
    <w:rsid w:val="00573E07"/>
    <w:rsid w:val="005771A8"/>
    <w:rsid w:val="00584E33"/>
    <w:rsid w:val="00596B67"/>
    <w:rsid w:val="005A2071"/>
    <w:rsid w:val="005A528F"/>
    <w:rsid w:val="005A5A80"/>
    <w:rsid w:val="005A7380"/>
    <w:rsid w:val="005B3905"/>
    <w:rsid w:val="005C60E3"/>
    <w:rsid w:val="005D13DD"/>
    <w:rsid w:val="005D18DA"/>
    <w:rsid w:val="005D2337"/>
    <w:rsid w:val="005D4EE6"/>
    <w:rsid w:val="005D58A1"/>
    <w:rsid w:val="005F61EC"/>
    <w:rsid w:val="005F6272"/>
    <w:rsid w:val="00601DD8"/>
    <w:rsid w:val="00602BCD"/>
    <w:rsid w:val="00604508"/>
    <w:rsid w:val="00613463"/>
    <w:rsid w:val="006134C2"/>
    <w:rsid w:val="00614551"/>
    <w:rsid w:val="00615310"/>
    <w:rsid w:val="006156D0"/>
    <w:rsid w:val="00615C27"/>
    <w:rsid w:val="006230E1"/>
    <w:rsid w:val="006238F1"/>
    <w:rsid w:val="00624F63"/>
    <w:rsid w:val="00642992"/>
    <w:rsid w:val="006452DB"/>
    <w:rsid w:val="00651B1F"/>
    <w:rsid w:val="00653D69"/>
    <w:rsid w:val="00654AC1"/>
    <w:rsid w:val="00665BA9"/>
    <w:rsid w:val="00666256"/>
    <w:rsid w:val="00667499"/>
    <w:rsid w:val="00671F21"/>
    <w:rsid w:val="00672A3A"/>
    <w:rsid w:val="00673EEF"/>
    <w:rsid w:val="00676D5E"/>
    <w:rsid w:val="00681B26"/>
    <w:rsid w:val="0068333F"/>
    <w:rsid w:val="00687534"/>
    <w:rsid w:val="00690991"/>
    <w:rsid w:val="006936EF"/>
    <w:rsid w:val="006A74FB"/>
    <w:rsid w:val="006A7828"/>
    <w:rsid w:val="006B35D9"/>
    <w:rsid w:val="006B7741"/>
    <w:rsid w:val="006C2374"/>
    <w:rsid w:val="006D0D29"/>
    <w:rsid w:val="006D0D56"/>
    <w:rsid w:val="006D4B1E"/>
    <w:rsid w:val="006D534E"/>
    <w:rsid w:val="006D7EDB"/>
    <w:rsid w:val="006E0455"/>
    <w:rsid w:val="006E5084"/>
    <w:rsid w:val="006E6019"/>
    <w:rsid w:val="006F105F"/>
    <w:rsid w:val="006F2047"/>
    <w:rsid w:val="006F38AB"/>
    <w:rsid w:val="006F4B31"/>
    <w:rsid w:val="00701CA9"/>
    <w:rsid w:val="00702ED7"/>
    <w:rsid w:val="007042F6"/>
    <w:rsid w:val="007107B7"/>
    <w:rsid w:val="007118EB"/>
    <w:rsid w:val="0071349A"/>
    <w:rsid w:val="00713E88"/>
    <w:rsid w:val="00715951"/>
    <w:rsid w:val="0071636A"/>
    <w:rsid w:val="00716556"/>
    <w:rsid w:val="00721D1B"/>
    <w:rsid w:val="00723A1B"/>
    <w:rsid w:val="0072627E"/>
    <w:rsid w:val="007420E2"/>
    <w:rsid w:val="0074486A"/>
    <w:rsid w:val="007469E6"/>
    <w:rsid w:val="00746BF9"/>
    <w:rsid w:val="0075075C"/>
    <w:rsid w:val="007514C9"/>
    <w:rsid w:val="00755A9A"/>
    <w:rsid w:val="00756253"/>
    <w:rsid w:val="0075782D"/>
    <w:rsid w:val="0076011C"/>
    <w:rsid w:val="00772E42"/>
    <w:rsid w:val="007737F4"/>
    <w:rsid w:val="0078363A"/>
    <w:rsid w:val="0079308E"/>
    <w:rsid w:val="007A18AF"/>
    <w:rsid w:val="007A2124"/>
    <w:rsid w:val="007A3080"/>
    <w:rsid w:val="007A531B"/>
    <w:rsid w:val="007A5CC4"/>
    <w:rsid w:val="007A6194"/>
    <w:rsid w:val="007A69E4"/>
    <w:rsid w:val="007B07EA"/>
    <w:rsid w:val="007B2483"/>
    <w:rsid w:val="007B781C"/>
    <w:rsid w:val="007C26B1"/>
    <w:rsid w:val="007C363F"/>
    <w:rsid w:val="007C4022"/>
    <w:rsid w:val="007C46AD"/>
    <w:rsid w:val="007D1740"/>
    <w:rsid w:val="007D1F9A"/>
    <w:rsid w:val="007D24BE"/>
    <w:rsid w:val="007D2D1A"/>
    <w:rsid w:val="007D3B5E"/>
    <w:rsid w:val="007D3D72"/>
    <w:rsid w:val="007E230D"/>
    <w:rsid w:val="007F0201"/>
    <w:rsid w:val="007F39E0"/>
    <w:rsid w:val="007F408D"/>
    <w:rsid w:val="007F4E8A"/>
    <w:rsid w:val="00804178"/>
    <w:rsid w:val="00805858"/>
    <w:rsid w:val="00822AF8"/>
    <w:rsid w:val="008236B5"/>
    <w:rsid w:val="0083180F"/>
    <w:rsid w:val="00833897"/>
    <w:rsid w:val="008338BC"/>
    <w:rsid w:val="00835750"/>
    <w:rsid w:val="00837A65"/>
    <w:rsid w:val="00842E03"/>
    <w:rsid w:val="00846947"/>
    <w:rsid w:val="0084702E"/>
    <w:rsid w:val="008533EA"/>
    <w:rsid w:val="00854633"/>
    <w:rsid w:val="0086322B"/>
    <w:rsid w:val="00863E96"/>
    <w:rsid w:val="00871646"/>
    <w:rsid w:val="00873F5B"/>
    <w:rsid w:val="008775E5"/>
    <w:rsid w:val="00886596"/>
    <w:rsid w:val="008930CA"/>
    <w:rsid w:val="0089796A"/>
    <w:rsid w:val="008A15C9"/>
    <w:rsid w:val="008A556D"/>
    <w:rsid w:val="008A6829"/>
    <w:rsid w:val="008A78EB"/>
    <w:rsid w:val="008B1A3B"/>
    <w:rsid w:val="008B6C18"/>
    <w:rsid w:val="008D61FC"/>
    <w:rsid w:val="008D797B"/>
    <w:rsid w:val="008E15FC"/>
    <w:rsid w:val="008E6278"/>
    <w:rsid w:val="008E70FA"/>
    <w:rsid w:val="0090020F"/>
    <w:rsid w:val="00906376"/>
    <w:rsid w:val="009078BB"/>
    <w:rsid w:val="009152D8"/>
    <w:rsid w:val="009177B3"/>
    <w:rsid w:val="009227A1"/>
    <w:rsid w:val="00932AB9"/>
    <w:rsid w:val="009351E4"/>
    <w:rsid w:val="00942F50"/>
    <w:rsid w:val="00945898"/>
    <w:rsid w:val="00946783"/>
    <w:rsid w:val="00947186"/>
    <w:rsid w:val="009614DF"/>
    <w:rsid w:val="0096175E"/>
    <w:rsid w:val="009644FD"/>
    <w:rsid w:val="0097186B"/>
    <w:rsid w:val="00981E90"/>
    <w:rsid w:val="00982C83"/>
    <w:rsid w:val="00985679"/>
    <w:rsid w:val="009916C5"/>
    <w:rsid w:val="009957F2"/>
    <w:rsid w:val="009A37D1"/>
    <w:rsid w:val="009A3887"/>
    <w:rsid w:val="009B2088"/>
    <w:rsid w:val="009B6EA6"/>
    <w:rsid w:val="009C083C"/>
    <w:rsid w:val="009C09F0"/>
    <w:rsid w:val="009C6691"/>
    <w:rsid w:val="009C6FBB"/>
    <w:rsid w:val="009D10B1"/>
    <w:rsid w:val="009D2AA7"/>
    <w:rsid w:val="009D2EC4"/>
    <w:rsid w:val="009D4CB4"/>
    <w:rsid w:val="009D6F59"/>
    <w:rsid w:val="009D7F9B"/>
    <w:rsid w:val="009F28E0"/>
    <w:rsid w:val="00A007C1"/>
    <w:rsid w:val="00A01259"/>
    <w:rsid w:val="00A0156E"/>
    <w:rsid w:val="00A0691F"/>
    <w:rsid w:val="00A10638"/>
    <w:rsid w:val="00A12D60"/>
    <w:rsid w:val="00A12E8F"/>
    <w:rsid w:val="00A21C56"/>
    <w:rsid w:val="00A24A97"/>
    <w:rsid w:val="00A25F8A"/>
    <w:rsid w:val="00A260FE"/>
    <w:rsid w:val="00A34ED5"/>
    <w:rsid w:val="00A379DA"/>
    <w:rsid w:val="00A417E5"/>
    <w:rsid w:val="00A42CE2"/>
    <w:rsid w:val="00A44F30"/>
    <w:rsid w:val="00A46BF1"/>
    <w:rsid w:val="00A50BD5"/>
    <w:rsid w:val="00A605CA"/>
    <w:rsid w:val="00A630D7"/>
    <w:rsid w:val="00A631B2"/>
    <w:rsid w:val="00A6595E"/>
    <w:rsid w:val="00A73804"/>
    <w:rsid w:val="00A73906"/>
    <w:rsid w:val="00A8095C"/>
    <w:rsid w:val="00A85BF9"/>
    <w:rsid w:val="00A86334"/>
    <w:rsid w:val="00A922F6"/>
    <w:rsid w:val="00AA5A09"/>
    <w:rsid w:val="00AB205A"/>
    <w:rsid w:val="00AB2AFB"/>
    <w:rsid w:val="00AB32DF"/>
    <w:rsid w:val="00AB5ABA"/>
    <w:rsid w:val="00AB7F2A"/>
    <w:rsid w:val="00AC2A63"/>
    <w:rsid w:val="00AD035A"/>
    <w:rsid w:val="00AD3F1A"/>
    <w:rsid w:val="00AD7F14"/>
    <w:rsid w:val="00AF5692"/>
    <w:rsid w:val="00AF5A6E"/>
    <w:rsid w:val="00AF6473"/>
    <w:rsid w:val="00AF71A4"/>
    <w:rsid w:val="00B05897"/>
    <w:rsid w:val="00B05C3C"/>
    <w:rsid w:val="00B14F3F"/>
    <w:rsid w:val="00B15DD1"/>
    <w:rsid w:val="00B22C42"/>
    <w:rsid w:val="00B235CC"/>
    <w:rsid w:val="00B25BD9"/>
    <w:rsid w:val="00B26AFE"/>
    <w:rsid w:val="00B3089A"/>
    <w:rsid w:val="00B40A8E"/>
    <w:rsid w:val="00B531B2"/>
    <w:rsid w:val="00B549AF"/>
    <w:rsid w:val="00B64159"/>
    <w:rsid w:val="00B66A00"/>
    <w:rsid w:val="00B73279"/>
    <w:rsid w:val="00B75B4E"/>
    <w:rsid w:val="00B83089"/>
    <w:rsid w:val="00B83D8D"/>
    <w:rsid w:val="00B84581"/>
    <w:rsid w:val="00B8560E"/>
    <w:rsid w:val="00B85C12"/>
    <w:rsid w:val="00B87046"/>
    <w:rsid w:val="00B94D99"/>
    <w:rsid w:val="00BA0939"/>
    <w:rsid w:val="00BA0A75"/>
    <w:rsid w:val="00BA2681"/>
    <w:rsid w:val="00BA3153"/>
    <w:rsid w:val="00BA3B71"/>
    <w:rsid w:val="00BA7D79"/>
    <w:rsid w:val="00BB0BB1"/>
    <w:rsid w:val="00BB23F1"/>
    <w:rsid w:val="00BB5775"/>
    <w:rsid w:val="00BB7827"/>
    <w:rsid w:val="00BC3E9B"/>
    <w:rsid w:val="00BD01C9"/>
    <w:rsid w:val="00BD06F2"/>
    <w:rsid w:val="00BD08CE"/>
    <w:rsid w:val="00BD488B"/>
    <w:rsid w:val="00BD4A7D"/>
    <w:rsid w:val="00BD7005"/>
    <w:rsid w:val="00BF6EEF"/>
    <w:rsid w:val="00C00380"/>
    <w:rsid w:val="00C007C1"/>
    <w:rsid w:val="00C00FBD"/>
    <w:rsid w:val="00C0325F"/>
    <w:rsid w:val="00C06E6C"/>
    <w:rsid w:val="00C25D6E"/>
    <w:rsid w:val="00C34E05"/>
    <w:rsid w:val="00C45C55"/>
    <w:rsid w:val="00C463D2"/>
    <w:rsid w:val="00C52A91"/>
    <w:rsid w:val="00C57E45"/>
    <w:rsid w:val="00C62342"/>
    <w:rsid w:val="00C66580"/>
    <w:rsid w:val="00C670A2"/>
    <w:rsid w:val="00C673C4"/>
    <w:rsid w:val="00C74372"/>
    <w:rsid w:val="00C769DC"/>
    <w:rsid w:val="00C83F0D"/>
    <w:rsid w:val="00C83F4D"/>
    <w:rsid w:val="00C857AB"/>
    <w:rsid w:val="00C863E9"/>
    <w:rsid w:val="00C874A7"/>
    <w:rsid w:val="00C90540"/>
    <w:rsid w:val="00CA22F3"/>
    <w:rsid w:val="00CB449B"/>
    <w:rsid w:val="00CB492C"/>
    <w:rsid w:val="00CB4E45"/>
    <w:rsid w:val="00CB6536"/>
    <w:rsid w:val="00CC3F1C"/>
    <w:rsid w:val="00CD05B5"/>
    <w:rsid w:val="00CD272B"/>
    <w:rsid w:val="00CD3C4D"/>
    <w:rsid w:val="00CD5465"/>
    <w:rsid w:val="00CD5F5C"/>
    <w:rsid w:val="00CD6ACD"/>
    <w:rsid w:val="00CE1266"/>
    <w:rsid w:val="00CE2C9C"/>
    <w:rsid w:val="00CE541D"/>
    <w:rsid w:val="00CE60B4"/>
    <w:rsid w:val="00CE6193"/>
    <w:rsid w:val="00CE73A1"/>
    <w:rsid w:val="00CF3A96"/>
    <w:rsid w:val="00D151A0"/>
    <w:rsid w:val="00D151EB"/>
    <w:rsid w:val="00D20088"/>
    <w:rsid w:val="00D31699"/>
    <w:rsid w:val="00D4466B"/>
    <w:rsid w:val="00D44E2F"/>
    <w:rsid w:val="00D46F21"/>
    <w:rsid w:val="00D5136E"/>
    <w:rsid w:val="00D52DCC"/>
    <w:rsid w:val="00D56F22"/>
    <w:rsid w:val="00D70175"/>
    <w:rsid w:val="00D74B19"/>
    <w:rsid w:val="00D805BC"/>
    <w:rsid w:val="00D811D7"/>
    <w:rsid w:val="00D9079F"/>
    <w:rsid w:val="00D90AAB"/>
    <w:rsid w:val="00D91A47"/>
    <w:rsid w:val="00D91F47"/>
    <w:rsid w:val="00D92013"/>
    <w:rsid w:val="00D9298C"/>
    <w:rsid w:val="00D95CEB"/>
    <w:rsid w:val="00D970B1"/>
    <w:rsid w:val="00DA323F"/>
    <w:rsid w:val="00DA468F"/>
    <w:rsid w:val="00DA49E3"/>
    <w:rsid w:val="00DA7093"/>
    <w:rsid w:val="00DB282E"/>
    <w:rsid w:val="00DB4AF8"/>
    <w:rsid w:val="00DB6109"/>
    <w:rsid w:val="00DB77DA"/>
    <w:rsid w:val="00DC3179"/>
    <w:rsid w:val="00DC64A8"/>
    <w:rsid w:val="00DD2807"/>
    <w:rsid w:val="00DD5D3E"/>
    <w:rsid w:val="00DD740F"/>
    <w:rsid w:val="00DD7568"/>
    <w:rsid w:val="00DE51D1"/>
    <w:rsid w:val="00DE6CAB"/>
    <w:rsid w:val="00DF185F"/>
    <w:rsid w:val="00DF653A"/>
    <w:rsid w:val="00E01AB0"/>
    <w:rsid w:val="00E0430B"/>
    <w:rsid w:val="00E11281"/>
    <w:rsid w:val="00E153B0"/>
    <w:rsid w:val="00E167F6"/>
    <w:rsid w:val="00E20D42"/>
    <w:rsid w:val="00E2446A"/>
    <w:rsid w:val="00E26A52"/>
    <w:rsid w:val="00E4729A"/>
    <w:rsid w:val="00E55CF6"/>
    <w:rsid w:val="00E61FED"/>
    <w:rsid w:val="00E6550B"/>
    <w:rsid w:val="00E65DE3"/>
    <w:rsid w:val="00E707CC"/>
    <w:rsid w:val="00E7574A"/>
    <w:rsid w:val="00E773B7"/>
    <w:rsid w:val="00E810B2"/>
    <w:rsid w:val="00E86124"/>
    <w:rsid w:val="00E875FE"/>
    <w:rsid w:val="00E96075"/>
    <w:rsid w:val="00EA01D0"/>
    <w:rsid w:val="00EA1005"/>
    <w:rsid w:val="00EB785B"/>
    <w:rsid w:val="00EC0ADF"/>
    <w:rsid w:val="00ED1CBD"/>
    <w:rsid w:val="00EE049E"/>
    <w:rsid w:val="00EE0CF9"/>
    <w:rsid w:val="00EE1192"/>
    <w:rsid w:val="00EE5D3E"/>
    <w:rsid w:val="00EF20E1"/>
    <w:rsid w:val="00EF37C9"/>
    <w:rsid w:val="00EF5986"/>
    <w:rsid w:val="00F01DB7"/>
    <w:rsid w:val="00F02FB9"/>
    <w:rsid w:val="00F05C5A"/>
    <w:rsid w:val="00F10F90"/>
    <w:rsid w:val="00F10FB4"/>
    <w:rsid w:val="00F13E75"/>
    <w:rsid w:val="00F1416B"/>
    <w:rsid w:val="00F205DC"/>
    <w:rsid w:val="00F23BAB"/>
    <w:rsid w:val="00F2589C"/>
    <w:rsid w:val="00F25F0D"/>
    <w:rsid w:val="00F270D6"/>
    <w:rsid w:val="00F300F0"/>
    <w:rsid w:val="00F3558C"/>
    <w:rsid w:val="00F42E06"/>
    <w:rsid w:val="00F5680E"/>
    <w:rsid w:val="00F60FCC"/>
    <w:rsid w:val="00F62120"/>
    <w:rsid w:val="00F6259C"/>
    <w:rsid w:val="00F647F8"/>
    <w:rsid w:val="00F64EF9"/>
    <w:rsid w:val="00F71260"/>
    <w:rsid w:val="00F71EAC"/>
    <w:rsid w:val="00F84698"/>
    <w:rsid w:val="00F863EC"/>
    <w:rsid w:val="00F9076B"/>
    <w:rsid w:val="00F94F59"/>
    <w:rsid w:val="00FA67D3"/>
    <w:rsid w:val="00FB1C43"/>
    <w:rsid w:val="00FB4FFB"/>
    <w:rsid w:val="00FB78C4"/>
    <w:rsid w:val="00FB78F0"/>
    <w:rsid w:val="00FB7D3D"/>
    <w:rsid w:val="00FC35EC"/>
    <w:rsid w:val="00FD3686"/>
    <w:rsid w:val="00FD53D8"/>
    <w:rsid w:val="00FD5F80"/>
    <w:rsid w:val="00FD704A"/>
    <w:rsid w:val="00FE4890"/>
    <w:rsid w:val="00FE4924"/>
    <w:rsid w:val="00FF1243"/>
    <w:rsid w:val="00FF1509"/>
    <w:rsid w:val="00FF3349"/>
    <w:rsid w:val="00FF3F63"/>
    <w:rsid w:val="00FF43AE"/>
    <w:rsid w:val="00FF4E29"/>
    <w:rsid w:val="00FF5F3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5DC3E"/>
  <w15:docId w15:val="{76DCD514-AEA8-45B3-89BE-A90DBBA7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D8D"/>
    <w:pPr>
      <w:spacing w:after="0" w:line="240" w:lineRule="auto"/>
    </w:pPr>
    <w:rPr>
      <w:rFonts w:ascii="Tahoma" w:hAnsi="Tahoma" w:cs="Tahoma"/>
      <w:noProof/>
      <w:sz w:val="24"/>
      <w:szCs w:val="24"/>
    </w:rPr>
  </w:style>
  <w:style w:type="paragraph" w:styleId="Heading1">
    <w:name w:val="heading 1"/>
    <w:basedOn w:val="Normal"/>
    <w:next w:val="Normal"/>
    <w:link w:val="Heading1Char"/>
    <w:uiPriority w:val="9"/>
    <w:qFormat/>
    <w:rsid w:val="00F3558C"/>
    <w:pPr>
      <w:keepNext/>
      <w:keepLines/>
      <w:spacing w:before="120" w:after="240"/>
      <w:outlineLvl w:val="0"/>
    </w:pPr>
    <w:rPr>
      <w:rFonts w:eastAsiaTheme="majorEastAsia" w:cstheme="majorBidi"/>
      <w:b/>
      <w:bCs/>
      <w:color w:val="00B0F0"/>
      <w:sz w:val="36"/>
      <w:szCs w:val="40"/>
    </w:rPr>
  </w:style>
  <w:style w:type="paragraph" w:styleId="Heading2">
    <w:name w:val="heading 2"/>
    <w:basedOn w:val="Normal"/>
    <w:next w:val="Normal"/>
    <w:link w:val="Heading2Char"/>
    <w:uiPriority w:val="9"/>
    <w:unhideWhenUsed/>
    <w:qFormat/>
    <w:rsid w:val="00DA468F"/>
    <w:pPr>
      <w:keepNext/>
      <w:keepLines/>
      <w:numPr>
        <w:numId w:val="7"/>
      </w:numPr>
      <w:spacing w:before="240" w:after="120"/>
      <w:outlineLvl w:val="1"/>
    </w:pPr>
    <w:rPr>
      <w:rFonts w:eastAsiaTheme="majorEastAsia"/>
      <w:b/>
      <w:bCs/>
      <w:color w:val="00386B"/>
      <w:sz w:val="32"/>
      <w:szCs w:val="26"/>
    </w:rPr>
  </w:style>
  <w:style w:type="paragraph" w:styleId="Heading3">
    <w:name w:val="heading 3"/>
    <w:basedOn w:val="Heading2"/>
    <w:next w:val="Normal"/>
    <w:link w:val="Heading3Char"/>
    <w:uiPriority w:val="9"/>
    <w:unhideWhenUsed/>
    <w:qFormat/>
    <w:rsid w:val="00DA468F"/>
    <w:pPr>
      <w:numPr>
        <w:ilvl w:val="1"/>
      </w:numPr>
      <w:outlineLvl w:val="2"/>
    </w:pPr>
    <w:rPr>
      <w:sz w:val="28"/>
    </w:rPr>
  </w:style>
  <w:style w:type="paragraph" w:styleId="Heading4">
    <w:name w:val="heading 4"/>
    <w:basedOn w:val="Heading2"/>
    <w:next w:val="Normal"/>
    <w:link w:val="Heading4Char"/>
    <w:uiPriority w:val="9"/>
    <w:unhideWhenUsed/>
    <w:qFormat/>
    <w:rsid w:val="00DA468F"/>
    <w:pPr>
      <w:numPr>
        <w:ilvl w:val="2"/>
      </w:numPr>
      <w:outlineLvl w:val="3"/>
    </w:pPr>
    <w:rPr>
      <w:sz w:val="24"/>
    </w:rPr>
  </w:style>
  <w:style w:type="paragraph" w:styleId="Heading5">
    <w:name w:val="heading 5"/>
    <w:basedOn w:val="Heading4"/>
    <w:next w:val="Normal"/>
    <w:link w:val="Heading5Char"/>
    <w:uiPriority w:val="9"/>
    <w:unhideWhenUsed/>
    <w:qFormat/>
    <w:rsid w:val="00F3558C"/>
    <w:pPr>
      <w:numPr>
        <w:ilvl w:val="3"/>
      </w:numPr>
      <w:outlineLvl w:val="4"/>
    </w:pPr>
    <w:rPr>
      <w:b w:val="0"/>
    </w:rPr>
  </w:style>
  <w:style w:type="paragraph" w:styleId="Heading6">
    <w:name w:val="heading 6"/>
    <w:basedOn w:val="Normal"/>
    <w:next w:val="Normal"/>
    <w:link w:val="Heading6Char"/>
    <w:uiPriority w:val="9"/>
    <w:semiHidden/>
    <w:unhideWhenUsed/>
    <w:rsid w:val="00C463D2"/>
    <w:pPr>
      <w:keepNext/>
      <w:keepLines/>
      <w:spacing w:before="200"/>
      <w:outlineLvl w:val="5"/>
    </w:pPr>
    <w:rPr>
      <w:rFonts w:asciiTheme="majorHAnsi" w:eastAsiaTheme="majorEastAsia" w:hAnsiTheme="majorHAnsi" w:cstheme="majorBidi"/>
      <w:i/>
      <w:iCs/>
      <w:color w:val="42194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68F"/>
    <w:pPr>
      <w:spacing w:after="300"/>
      <w:contextualSpacing/>
    </w:pPr>
    <w:rPr>
      <w:rFonts w:eastAsiaTheme="majorEastAsia"/>
      <w:color w:val="31AFE1"/>
      <w:spacing w:val="5"/>
      <w:kern w:val="28"/>
      <w:sz w:val="56"/>
      <w:szCs w:val="52"/>
    </w:rPr>
  </w:style>
  <w:style w:type="character" w:customStyle="1" w:styleId="TitleChar">
    <w:name w:val="Title Char"/>
    <w:basedOn w:val="DefaultParagraphFont"/>
    <w:link w:val="Title"/>
    <w:uiPriority w:val="10"/>
    <w:rsid w:val="00DA468F"/>
    <w:rPr>
      <w:rFonts w:ascii="Tahoma" w:eastAsiaTheme="majorEastAsia" w:hAnsi="Tahoma" w:cs="Tahoma"/>
      <w:color w:val="31AFE1"/>
      <w:spacing w:val="5"/>
      <w:kern w:val="28"/>
      <w:sz w:val="56"/>
      <w:szCs w:val="52"/>
    </w:rPr>
  </w:style>
  <w:style w:type="character" w:customStyle="1" w:styleId="Heading1Char">
    <w:name w:val="Heading 1 Char"/>
    <w:basedOn w:val="DefaultParagraphFont"/>
    <w:link w:val="Heading1"/>
    <w:uiPriority w:val="9"/>
    <w:rsid w:val="00F3558C"/>
    <w:rPr>
      <w:rFonts w:ascii="Tahoma" w:eastAsiaTheme="majorEastAsia" w:hAnsi="Tahoma" w:cstheme="majorBidi"/>
      <w:b/>
      <w:bCs/>
      <w:noProof/>
      <w:color w:val="00B0F0"/>
      <w:sz w:val="36"/>
      <w:szCs w:val="40"/>
    </w:rPr>
  </w:style>
  <w:style w:type="paragraph" w:styleId="Subtitle">
    <w:name w:val="Subtitle"/>
    <w:basedOn w:val="Normal"/>
    <w:next w:val="Normal"/>
    <w:link w:val="SubtitleChar"/>
    <w:uiPriority w:val="11"/>
    <w:qFormat/>
    <w:rsid w:val="00B83D8D"/>
    <w:pPr>
      <w:numPr>
        <w:ilvl w:val="1"/>
      </w:numPr>
    </w:pPr>
    <w:rPr>
      <w:rFonts w:eastAsiaTheme="majorEastAsia"/>
      <w:iCs/>
      <w:color w:val="00386B"/>
      <w:spacing w:val="15"/>
      <w:sz w:val="48"/>
    </w:rPr>
  </w:style>
  <w:style w:type="character" w:customStyle="1" w:styleId="SubtitleChar">
    <w:name w:val="Subtitle Char"/>
    <w:basedOn w:val="DefaultParagraphFont"/>
    <w:link w:val="Subtitle"/>
    <w:uiPriority w:val="11"/>
    <w:rsid w:val="00B83D8D"/>
    <w:rPr>
      <w:rFonts w:ascii="Tahoma" w:eastAsiaTheme="majorEastAsia" w:hAnsi="Tahoma" w:cs="Tahoma"/>
      <w:iCs/>
      <w:color w:val="00386B"/>
      <w:spacing w:val="15"/>
      <w:sz w:val="48"/>
      <w:szCs w:val="24"/>
    </w:rPr>
  </w:style>
  <w:style w:type="paragraph" w:styleId="Date">
    <w:name w:val="Date"/>
    <w:basedOn w:val="Normal"/>
    <w:next w:val="Normal"/>
    <w:link w:val="DateChar"/>
    <w:uiPriority w:val="99"/>
    <w:unhideWhenUsed/>
    <w:rsid w:val="006230E1"/>
    <w:rPr>
      <w:color w:val="86339D" w:themeColor="accent1"/>
      <w:sz w:val="32"/>
    </w:rPr>
  </w:style>
  <w:style w:type="character" w:customStyle="1" w:styleId="DateChar">
    <w:name w:val="Date Char"/>
    <w:basedOn w:val="DefaultParagraphFont"/>
    <w:link w:val="Date"/>
    <w:uiPriority w:val="99"/>
    <w:rsid w:val="006230E1"/>
    <w:rPr>
      <w:rFonts w:ascii="Arial" w:hAnsi="Arial"/>
      <w:color w:val="86339D" w:themeColor="accent1"/>
      <w:sz w:val="32"/>
    </w:rPr>
  </w:style>
  <w:style w:type="paragraph" w:styleId="Footer">
    <w:name w:val="footer"/>
    <w:basedOn w:val="Normal"/>
    <w:link w:val="FooterChar"/>
    <w:uiPriority w:val="99"/>
    <w:unhideWhenUsed/>
    <w:rsid w:val="00146E0A"/>
    <w:pPr>
      <w:pBdr>
        <w:top w:val="single" w:sz="4" w:space="4" w:color="D9D9D9" w:themeColor="background1" w:themeShade="D9"/>
      </w:pBdr>
      <w:tabs>
        <w:tab w:val="center" w:pos="4513"/>
        <w:tab w:val="right" w:pos="9026"/>
      </w:tabs>
    </w:pPr>
    <w:rPr>
      <w:color w:val="7F7F7F"/>
      <w:sz w:val="18"/>
    </w:rPr>
  </w:style>
  <w:style w:type="character" w:customStyle="1" w:styleId="FooterChar">
    <w:name w:val="Footer Char"/>
    <w:basedOn w:val="DefaultParagraphFont"/>
    <w:link w:val="Footer"/>
    <w:uiPriority w:val="99"/>
    <w:rsid w:val="00146E0A"/>
    <w:rPr>
      <w:rFonts w:ascii="Arial" w:hAnsi="Arial"/>
      <w:color w:val="7F7F7F"/>
      <w:sz w:val="18"/>
    </w:rPr>
  </w:style>
  <w:style w:type="paragraph" w:styleId="TOCHeading">
    <w:name w:val="TOC Heading"/>
    <w:basedOn w:val="Heading1"/>
    <w:next w:val="Normal"/>
    <w:link w:val="TOCHeadingChar"/>
    <w:uiPriority w:val="39"/>
    <w:unhideWhenUsed/>
    <w:rsid w:val="006230E1"/>
    <w:pPr>
      <w:outlineLvl w:val="9"/>
    </w:pPr>
    <w:rPr>
      <w:b w:val="0"/>
      <w:color w:val="5B6770" w:themeColor="text2"/>
      <w:sz w:val="40"/>
    </w:rPr>
  </w:style>
  <w:style w:type="character" w:customStyle="1" w:styleId="Heading2Char">
    <w:name w:val="Heading 2 Char"/>
    <w:basedOn w:val="DefaultParagraphFont"/>
    <w:link w:val="Heading2"/>
    <w:uiPriority w:val="9"/>
    <w:rsid w:val="00DA468F"/>
    <w:rPr>
      <w:rFonts w:ascii="Tahoma" w:eastAsiaTheme="majorEastAsia" w:hAnsi="Tahoma" w:cs="Tahoma"/>
      <w:b/>
      <w:bCs/>
      <w:noProof/>
      <w:color w:val="00386B"/>
      <w:sz w:val="32"/>
      <w:szCs w:val="26"/>
    </w:rPr>
  </w:style>
  <w:style w:type="paragraph" w:styleId="BodyText">
    <w:name w:val="Body Text"/>
    <w:basedOn w:val="Normal"/>
    <w:link w:val="BodyTextChar"/>
    <w:uiPriority w:val="1"/>
    <w:qFormat/>
    <w:rsid w:val="00D4466B"/>
    <w:pPr>
      <w:spacing w:after="120"/>
    </w:pPr>
  </w:style>
  <w:style w:type="character" w:customStyle="1" w:styleId="BodyTextChar">
    <w:name w:val="Body Text Char"/>
    <w:basedOn w:val="DefaultParagraphFont"/>
    <w:link w:val="BodyText"/>
    <w:uiPriority w:val="1"/>
    <w:rsid w:val="004F5FF6"/>
    <w:rPr>
      <w:rFonts w:ascii="Arial" w:hAnsi="Arial"/>
      <w:color w:val="000000" w:themeColor="text1"/>
      <w:sz w:val="24"/>
    </w:rPr>
  </w:style>
  <w:style w:type="paragraph" w:styleId="ListParagraph">
    <w:name w:val="List Paragraph"/>
    <w:basedOn w:val="Normal"/>
    <w:uiPriority w:val="34"/>
    <w:qFormat/>
    <w:rsid w:val="00D4466B"/>
    <w:pPr>
      <w:ind w:left="720"/>
      <w:contextualSpacing/>
    </w:pPr>
  </w:style>
  <w:style w:type="paragraph" w:styleId="ListBullet">
    <w:name w:val="List Bullet"/>
    <w:basedOn w:val="ListParagraph"/>
    <w:uiPriority w:val="9"/>
    <w:qFormat/>
    <w:rsid w:val="00D44E2F"/>
    <w:pPr>
      <w:numPr>
        <w:numId w:val="5"/>
      </w:numPr>
      <w:spacing w:line="360" w:lineRule="auto"/>
      <w:ind w:left="284" w:hanging="284"/>
    </w:pPr>
  </w:style>
  <w:style w:type="paragraph" w:styleId="ListBullet2">
    <w:name w:val="List Bullet 2"/>
    <w:basedOn w:val="ListBullet"/>
    <w:uiPriority w:val="9"/>
    <w:qFormat/>
    <w:rsid w:val="00D91F47"/>
    <w:pPr>
      <w:numPr>
        <w:numId w:val="6"/>
      </w:numPr>
    </w:pPr>
  </w:style>
  <w:style w:type="paragraph" w:styleId="ListBullet3">
    <w:name w:val="List Bullet 3"/>
    <w:basedOn w:val="ListBullet"/>
    <w:uiPriority w:val="9"/>
    <w:qFormat/>
    <w:rsid w:val="00D91F47"/>
    <w:pPr>
      <w:numPr>
        <w:numId w:val="8"/>
      </w:numPr>
    </w:pPr>
  </w:style>
  <w:style w:type="paragraph" w:styleId="Header">
    <w:name w:val="header"/>
    <w:basedOn w:val="Normal"/>
    <w:link w:val="HeaderChar"/>
    <w:uiPriority w:val="99"/>
    <w:unhideWhenUsed/>
    <w:rsid w:val="00F270D6"/>
    <w:pPr>
      <w:pBdr>
        <w:bottom w:val="single" w:sz="4" w:space="4" w:color="D9D9D9" w:themeColor="background1" w:themeShade="D9"/>
      </w:pBdr>
      <w:tabs>
        <w:tab w:val="center" w:pos="4513"/>
        <w:tab w:val="right" w:pos="9026"/>
      </w:tabs>
    </w:pPr>
    <w:rPr>
      <w:color w:val="939C9F" w:themeColor="background2"/>
      <w:sz w:val="18"/>
    </w:rPr>
  </w:style>
  <w:style w:type="character" w:customStyle="1" w:styleId="HeaderChar">
    <w:name w:val="Header Char"/>
    <w:basedOn w:val="DefaultParagraphFont"/>
    <w:link w:val="Header"/>
    <w:uiPriority w:val="99"/>
    <w:rsid w:val="00F270D6"/>
    <w:rPr>
      <w:rFonts w:ascii="Arial" w:hAnsi="Arial"/>
      <w:color w:val="939C9F" w:themeColor="background2"/>
      <w:sz w:val="18"/>
    </w:rPr>
  </w:style>
  <w:style w:type="character" w:customStyle="1" w:styleId="Heading6Char">
    <w:name w:val="Heading 6 Char"/>
    <w:basedOn w:val="DefaultParagraphFont"/>
    <w:link w:val="Heading6"/>
    <w:uiPriority w:val="9"/>
    <w:semiHidden/>
    <w:rsid w:val="00C463D2"/>
    <w:rPr>
      <w:rFonts w:asciiTheme="majorHAnsi" w:eastAsiaTheme="majorEastAsia" w:hAnsiTheme="majorHAnsi" w:cstheme="majorBidi"/>
      <w:i/>
      <w:iCs/>
      <w:color w:val="42194D" w:themeColor="accent1" w:themeShade="7F"/>
      <w:sz w:val="24"/>
    </w:rPr>
  </w:style>
  <w:style w:type="paragraph" w:styleId="TOC1">
    <w:name w:val="toc 1"/>
    <w:basedOn w:val="Normal"/>
    <w:next w:val="Normal"/>
    <w:autoRedefine/>
    <w:uiPriority w:val="39"/>
    <w:unhideWhenUsed/>
    <w:rsid w:val="00D91F47"/>
    <w:pPr>
      <w:spacing w:after="100"/>
    </w:pPr>
    <w:rPr>
      <w:color w:val="00B0F0"/>
      <w:sz w:val="28"/>
    </w:rPr>
  </w:style>
  <w:style w:type="paragraph" w:styleId="TOC2">
    <w:name w:val="toc 2"/>
    <w:basedOn w:val="Normal"/>
    <w:next w:val="Normal"/>
    <w:autoRedefine/>
    <w:uiPriority w:val="39"/>
    <w:unhideWhenUsed/>
    <w:rsid w:val="001E7CAA"/>
    <w:pPr>
      <w:spacing w:after="100"/>
      <w:ind w:left="240"/>
    </w:pPr>
    <w:rPr>
      <w:rFonts w:eastAsiaTheme="minorEastAsia"/>
      <w:sz w:val="26"/>
      <w:lang w:val="en-US"/>
    </w:rPr>
  </w:style>
  <w:style w:type="character" w:styleId="Hyperlink">
    <w:name w:val="Hyperlink"/>
    <w:basedOn w:val="DefaultParagraphFont"/>
    <w:uiPriority w:val="99"/>
    <w:unhideWhenUsed/>
    <w:rsid w:val="002012FB"/>
    <w:rPr>
      <w:rFonts w:ascii="Tahoma" w:hAnsi="Tahoma"/>
      <w:color w:val="5B6770" w:themeColor="hyperlink"/>
      <w:sz w:val="24"/>
      <w:u w:val="single"/>
    </w:rPr>
  </w:style>
  <w:style w:type="paragraph" w:customStyle="1" w:styleId="TrademarkText">
    <w:name w:val="Trademark Text"/>
    <w:basedOn w:val="Footer"/>
    <w:uiPriority w:val="99"/>
    <w:semiHidden/>
    <w:rsid w:val="00945898"/>
    <w:pPr>
      <w:pBdr>
        <w:top w:val="none" w:sz="0" w:space="0" w:color="auto"/>
      </w:pBdr>
      <w:tabs>
        <w:tab w:val="clear" w:pos="4513"/>
        <w:tab w:val="clear" w:pos="9026"/>
        <w:tab w:val="center" w:pos="4320"/>
        <w:tab w:val="right" w:pos="8640"/>
      </w:tabs>
    </w:pPr>
    <w:rPr>
      <w:rFonts w:eastAsia="MS Mincho" w:cs="Arial"/>
      <w:color w:val="9E948D"/>
      <w:sz w:val="14"/>
      <w:lang w:val="en-US"/>
    </w:rPr>
  </w:style>
  <w:style w:type="paragraph" w:styleId="BalloonText">
    <w:name w:val="Balloon Text"/>
    <w:basedOn w:val="Normal"/>
    <w:link w:val="BalloonTextChar"/>
    <w:uiPriority w:val="99"/>
    <w:semiHidden/>
    <w:unhideWhenUsed/>
    <w:rsid w:val="009957F2"/>
    <w:rPr>
      <w:sz w:val="16"/>
      <w:szCs w:val="16"/>
    </w:rPr>
  </w:style>
  <w:style w:type="character" w:customStyle="1" w:styleId="BalloonTextChar">
    <w:name w:val="Balloon Text Char"/>
    <w:basedOn w:val="DefaultParagraphFont"/>
    <w:link w:val="BalloonText"/>
    <w:uiPriority w:val="99"/>
    <w:semiHidden/>
    <w:rsid w:val="009957F2"/>
    <w:rPr>
      <w:rFonts w:ascii="Tahoma" w:hAnsi="Tahoma" w:cs="Tahoma"/>
      <w:color w:val="000000" w:themeColor="text1"/>
      <w:sz w:val="16"/>
      <w:szCs w:val="16"/>
    </w:rPr>
  </w:style>
  <w:style w:type="character" w:customStyle="1" w:styleId="Heading3Char">
    <w:name w:val="Heading 3 Char"/>
    <w:basedOn w:val="DefaultParagraphFont"/>
    <w:link w:val="Heading3"/>
    <w:uiPriority w:val="9"/>
    <w:rsid w:val="00DA468F"/>
    <w:rPr>
      <w:rFonts w:ascii="Tahoma" w:eastAsiaTheme="majorEastAsia" w:hAnsi="Tahoma" w:cs="Tahoma"/>
      <w:b/>
      <w:bCs/>
      <w:noProof/>
      <w:color w:val="00386B"/>
      <w:sz w:val="28"/>
      <w:szCs w:val="26"/>
    </w:rPr>
  </w:style>
  <w:style w:type="character" w:customStyle="1" w:styleId="Heading4Char">
    <w:name w:val="Heading 4 Char"/>
    <w:basedOn w:val="DefaultParagraphFont"/>
    <w:link w:val="Heading4"/>
    <w:uiPriority w:val="9"/>
    <w:rsid w:val="00DA468F"/>
    <w:rPr>
      <w:rFonts w:ascii="Tahoma" w:eastAsiaTheme="majorEastAsia" w:hAnsi="Tahoma" w:cs="Tahoma"/>
      <w:b/>
      <w:bCs/>
      <w:noProof/>
      <w:color w:val="00386B"/>
      <w:sz w:val="24"/>
      <w:szCs w:val="26"/>
    </w:rPr>
  </w:style>
  <w:style w:type="character" w:customStyle="1" w:styleId="Heading5Char">
    <w:name w:val="Heading 5 Char"/>
    <w:basedOn w:val="DefaultParagraphFont"/>
    <w:link w:val="Heading5"/>
    <w:uiPriority w:val="9"/>
    <w:rsid w:val="00F3558C"/>
    <w:rPr>
      <w:rFonts w:ascii="Tahoma" w:eastAsiaTheme="majorEastAsia" w:hAnsi="Tahoma" w:cs="Tahoma"/>
      <w:bCs/>
      <w:noProof/>
      <w:color w:val="00386B"/>
      <w:sz w:val="24"/>
      <w:szCs w:val="26"/>
    </w:rPr>
  </w:style>
  <w:style w:type="paragraph" w:styleId="List">
    <w:name w:val="List"/>
    <w:basedOn w:val="Normal"/>
    <w:uiPriority w:val="99"/>
    <w:unhideWhenUsed/>
    <w:rsid w:val="00D44E2F"/>
    <w:pPr>
      <w:ind w:left="283" w:hanging="283"/>
      <w:contextualSpacing/>
    </w:pPr>
  </w:style>
  <w:style w:type="paragraph" w:styleId="ListNumber">
    <w:name w:val="List Number"/>
    <w:basedOn w:val="Normal"/>
    <w:uiPriority w:val="9"/>
    <w:qFormat/>
    <w:rsid w:val="00D91F47"/>
    <w:pPr>
      <w:numPr>
        <w:numId w:val="1"/>
      </w:numPr>
      <w:spacing w:line="360" w:lineRule="auto"/>
      <w:ind w:left="284" w:hanging="284"/>
      <w:contextualSpacing/>
    </w:pPr>
  </w:style>
  <w:style w:type="paragraph" w:styleId="ListNumber2">
    <w:name w:val="List Number 2"/>
    <w:basedOn w:val="Normal"/>
    <w:uiPriority w:val="9"/>
    <w:qFormat/>
    <w:rsid w:val="00D91F47"/>
    <w:pPr>
      <w:numPr>
        <w:numId w:val="2"/>
      </w:numPr>
      <w:spacing w:line="360" w:lineRule="auto"/>
      <w:contextualSpacing/>
    </w:pPr>
  </w:style>
  <w:style w:type="paragraph" w:styleId="ListNumber3">
    <w:name w:val="List Number 3"/>
    <w:basedOn w:val="Normal"/>
    <w:uiPriority w:val="99"/>
    <w:unhideWhenUsed/>
    <w:rsid w:val="00184E52"/>
    <w:pPr>
      <w:numPr>
        <w:numId w:val="3"/>
      </w:numPr>
      <w:contextualSpacing/>
    </w:pPr>
  </w:style>
  <w:style w:type="paragraph" w:styleId="ListNumber5">
    <w:name w:val="List Number 5"/>
    <w:basedOn w:val="Normal"/>
    <w:uiPriority w:val="99"/>
    <w:unhideWhenUsed/>
    <w:rsid w:val="00184E52"/>
    <w:pPr>
      <w:numPr>
        <w:numId w:val="4"/>
      </w:numPr>
      <w:contextualSpacing/>
    </w:pPr>
  </w:style>
  <w:style w:type="paragraph" w:styleId="TOC3">
    <w:name w:val="toc 3"/>
    <w:basedOn w:val="TOC2"/>
    <w:next w:val="Normal"/>
    <w:autoRedefine/>
    <w:uiPriority w:val="39"/>
    <w:unhideWhenUsed/>
    <w:rsid w:val="001E7CAA"/>
    <w:pPr>
      <w:tabs>
        <w:tab w:val="left" w:pos="880"/>
        <w:tab w:val="right" w:pos="10053"/>
      </w:tabs>
      <w:ind w:left="432"/>
    </w:pPr>
    <w:rPr>
      <w:color w:val="808080" w:themeColor="background1" w:themeShade="80"/>
      <w:sz w:val="24"/>
    </w:rPr>
  </w:style>
  <w:style w:type="table" w:styleId="TableGrid">
    <w:name w:val="Table Grid"/>
    <w:basedOn w:val="TableNormal"/>
    <w:uiPriority w:val="59"/>
    <w:rsid w:val="00FB4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croText">
    <w:name w:val="macro"/>
    <w:link w:val="MacroTextChar"/>
    <w:semiHidden/>
    <w:rsid w:val="00FB1C4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FB1C43"/>
    <w:rPr>
      <w:rFonts w:ascii="Courier New" w:eastAsia="Times New Roman" w:hAnsi="Courier New" w:cs="Times New Roman"/>
      <w:sz w:val="20"/>
      <w:szCs w:val="20"/>
    </w:rPr>
  </w:style>
  <w:style w:type="paragraph" w:customStyle="1" w:styleId="Tableheading">
    <w:name w:val="Table heading"/>
    <w:basedOn w:val="Normal"/>
    <w:next w:val="Tabletext"/>
    <w:rsid w:val="00FB1C43"/>
    <w:pPr>
      <w:keepNext/>
      <w:jc w:val="both"/>
    </w:pPr>
    <w:rPr>
      <w:rFonts w:eastAsia="Times New Roman" w:cs="Times New Roman"/>
      <w:b/>
      <w:szCs w:val="20"/>
      <w:lang w:val="en-US"/>
    </w:rPr>
  </w:style>
  <w:style w:type="paragraph" w:customStyle="1" w:styleId="Tabletext">
    <w:name w:val="Table text"/>
    <w:basedOn w:val="Normal"/>
    <w:rsid w:val="00FB1C43"/>
    <w:pPr>
      <w:jc w:val="both"/>
    </w:pPr>
    <w:rPr>
      <w:rFonts w:eastAsia="Times New Roman" w:cs="Times New Roman"/>
      <w:szCs w:val="20"/>
      <w:lang w:val="en-US"/>
    </w:rPr>
  </w:style>
  <w:style w:type="paragraph" w:customStyle="1" w:styleId="Style16ptBoldLeft">
    <w:name w:val="Style 16 pt Bold Left"/>
    <w:basedOn w:val="Normal"/>
    <w:link w:val="Style16ptBoldLeftChar"/>
    <w:rsid w:val="00FB1C43"/>
    <w:pPr>
      <w:spacing w:after="120"/>
    </w:pPr>
    <w:rPr>
      <w:rFonts w:ascii="Arial Black" w:eastAsia="Times New Roman" w:hAnsi="Arial Black" w:cs="Times New Roman"/>
      <w:bCs/>
      <w:caps/>
      <w:color w:val="00365B"/>
      <w:lang w:val="en-US"/>
    </w:rPr>
  </w:style>
  <w:style w:type="character" w:styleId="PlaceholderText">
    <w:name w:val="Placeholder Text"/>
    <w:basedOn w:val="DefaultParagraphFont"/>
    <w:uiPriority w:val="99"/>
    <w:semiHidden/>
    <w:rsid w:val="00946783"/>
    <w:rPr>
      <w:color w:val="808080"/>
    </w:rPr>
  </w:style>
  <w:style w:type="paragraph" w:customStyle="1" w:styleId="ContentsTitle">
    <w:name w:val="Contents Title"/>
    <w:basedOn w:val="TOCHeading"/>
    <w:link w:val="ContentsTitleChar"/>
    <w:qFormat/>
    <w:rsid w:val="0024358D"/>
    <w:rPr>
      <w:color w:val="00B0F0"/>
    </w:rPr>
  </w:style>
  <w:style w:type="table" w:styleId="PlainTable1">
    <w:name w:val="Plain Table 1"/>
    <w:basedOn w:val="TableNormal"/>
    <w:uiPriority w:val="41"/>
    <w:rsid w:val="00F355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OCHeadingChar">
    <w:name w:val="TOC Heading Char"/>
    <w:basedOn w:val="Heading1Char"/>
    <w:link w:val="TOCHeading"/>
    <w:uiPriority w:val="39"/>
    <w:rsid w:val="0024358D"/>
    <w:rPr>
      <w:rFonts w:ascii="Tahoma" w:eastAsiaTheme="majorEastAsia" w:hAnsi="Tahoma" w:cstheme="majorBidi"/>
      <w:b w:val="0"/>
      <w:bCs/>
      <w:noProof/>
      <w:color w:val="5B6770" w:themeColor="text2"/>
      <w:sz w:val="40"/>
      <w:szCs w:val="40"/>
    </w:rPr>
  </w:style>
  <w:style w:type="character" w:customStyle="1" w:styleId="ContentsTitleChar">
    <w:name w:val="Contents Title Char"/>
    <w:basedOn w:val="TOCHeadingChar"/>
    <w:link w:val="ContentsTitle"/>
    <w:rsid w:val="0024358D"/>
    <w:rPr>
      <w:rFonts w:ascii="Tahoma" w:eastAsiaTheme="majorEastAsia" w:hAnsi="Tahoma" w:cstheme="majorBidi"/>
      <w:b w:val="0"/>
      <w:bCs/>
      <w:noProof/>
      <w:color w:val="00B0F0"/>
      <w:sz w:val="40"/>
      <w:szCs w:val="40"/>
    </w:rPr>
  </w:style>
  <w:style w:type="paragraph" w:customStyle="1" w:styleId="Sub-Headings">
    <w:name w:val="Sub-Headings"/>
    <w:basedOn w:val="TOC1"/>
    <w:link w:val="Sub-HeadingsChar"/>
    <w:qFormat/>
    <w:rsid w:val="00061B9D"/>
    <w:pPr>
      <w:tabs>
        <w:tab w:val="right" w:leader="dot" w:pos="10053"/>
      </w:tabs>
    </w:pPr>
    <w:rPr>
      <w:b/>
      <w:color w:val="002060"/>
      <w:sz w:val="24"/>
    </w:rPr>
  </w:style>
  <w:style w:type="character" w:customStyle="1" w:styleId="Sub-HeadingsChar">
    <w:name w:val="Sub-Headings Char"/>
    <w:basedOn w:val="DefaultParagraphFont"/>
    <w:link w:val="Sub-Headings"/>
    <w:rsid w:val="00061B9D"/>
    <w:rPr>
      <w:rFonts w:ascii="Tahoma" w:hAnsi="Tahoma" w:cs="Tahoma"/>
      <w:b/>
      <w:noProof/>
      <w:color w:val="002060"/>
      <w:sz w:val="24"/>
      <w:szCs w:val="24"/>
    </w:rPr>
  </w:style>
  <w:style w:type="paragraph" w:styleId="BodyText2">
    <w:name w:val="Body Text 2"/>
    <w:basedOn w:val="Normal"/>
    <w:link w:val="BodyText2Char"/>
    <w:uiPriority w:val="99"/>
    <w:semiHidden/>
    <w:unhideWhenUsed/>
    <w:rsid w:val="00061B9D"/>
    <w:pPr>
      <w:spacing w:after="120" w:line="480" w:lineRule="auto"/>
    </w:pPr>
  </w:style>
  <w:style w:type="character" w:customStyle="1" w:styleId="BodyText2Char">
    <w:name w:val="Body Text 2 Char"/>
    <w:basedOn w:val="DefaultParagraphFont"/>
    <w:link w:val="BodyText2"/>
    <w:uiPriority w:val="99"/>
    <w:semiHidden/>
    <w:rsid w:val="00061B9D"/>
    <w:rPr>
      <w:rFonts w:ascii="Tahoma" w:hAnsi="Tahoma" w:cs="Tahoma"/>
      <w:noProof/>
      <w:sz w:val="24"/>
      <w:szCs w:val="24"/>
    </w:rPr>
  </w:style>
  <w:style w:type="character" w:customStyle="1" w:styleId="Style16ptBoldLeftChar">
    <w:name w:val="Style 16 pt Bold Left Char"/>
    <w:basedOn w:val="DefaultParagraphFont"/>
    <w:link w:val="Style16ptBoldLeft"/>
    <w:rsid w:val="00061B9D"/>
    <w:rPr>
      <w:rFonts w:ascii="Arial Black" w:eastAsia="Times New Roman" w:hAnsi="Arial Black" w:cs="Times New Roman"/>
      <w:bCs/>
      <w:caps/>
      <w:noProof/>
      <w:color w:val="00365B"/>
      <w:sz w:val="24"/>
      <w:szCs w:val="24"/>
      <w:lang w:val="en-US"/>
    </w:rPr>
  </w:style>
  <w:style w:type="paragraph" w:customStyle="1" w:styleId="proc-text">
    <w:name w:val="proc-text"/>
    <w:basedOn w:val="Normal"/>
    <w:rsid w:val="00061B9D"/>
    <w:pPr>
      <w:spacing w:before="120"/>
    </w:pPr>
    <w:rPr>
      <w:rFonts w:ascii="Arial" w:eastAsia="Times New Roman" w:hAnsi="Arial" w:cs="Times New Roman"/>
      <w:noProof w:val="0"/>
      <w:szCs w:val="20"/>
      <w:lang w:val="en-US"/>
    </w:rPr>
  </w:style>
  <w:style w:type="paragraph" w:customStyle="1" w:styleId="Sub-Titles">
    <w:name w:val="Sub-Titles"/>
    <w:basedOn w:val="Style16ptBoldLeft"/>
    <w:link w:val="Sub-TitlesChar"/>
    <w:rsid w:val="00BD488B"/>
    <w:rPr>
      <w:rFonts w:ascii="Tahoma" w:eastAsiaTheme="majorEastAsia" w:hAnsi="Tahoma"/>
      <w:b/>
      <w:caps w:val="0"/>
    </w:rPr>
  </w:style>
  <w:style w:type="character" w:customStyle="1" w:styleId="Sub-TitlesChar">
    <w:name w:val="Sub-Titles Char"/>
    <w:basedOn w:val="Style16ptBoldLeftChar"/>
    <w:link w:val="Sub-Titles"/>
    <w:rsid w:val="00BD488B"/>
    <w:rPr>
      <w:rFonts w:ascii="Tahoma" w:eastAsiaTheme="majorEastAsia" w:hAnsi="Tahoma" w:cs="Times New Roman"/>
      <w:b/>
      <w:bCs/>
      <w:caps w:val="0"/>
      <w:noProof/>
      <w:color w:val="00365B"/>
      <w:sz w:val="24"/>
      <w:szCs w:val="24"/>
      <w:lang w:val="en-US"/>
    </w:rPr>
  </w:style>
  <w:style w:type="table" w:styleId="TableGridLight">
    <w:name w:val="Grid Table Light"/>
    <w:basedOn w:val="TableNormal"/>
    <w:uiPriority w:val="40"/>
    <w:rsid w:val="00BD48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B549AF"/>
    <w:pPr>
      <w:spacing w:after="0" w:line="240" w:lineRule="auto"/>
    </w:pPr>
    <w:rPr>
      <w:rFonts w:ascii="Tahoma" w:hAnsi="Tahoma" w:cs="Tahoma"/>
      <w:noProof/>
      <w:sz w:val="24"/>
      <w:szCs w:val="24"/>
    </w:rPr>
  </w:style>
  <w:style w:type="paragraph" w:styleId="NoSpacing">
    <w:name w:val="No Spacing"/>
    <w:uiPriority w:val="1"/>
    <w:qFormat/>
    <w:rsid w:val="009351E4"/>
    <w:pPr>
      <w:spacing w:after="0" w:line="240" w:lineRule="auto"/>
    </w:pPr>
    <w:rPr>
      <w:rFonts w:ascii="Tahoma" w:hAnsi="Tahoma" w:cs="Tahoma"/>
      <w:sz w:val="24"/>
      <w:szCs w:val="24"/>
    </w:rPr>
  </w:style>
  <w:style w:type="table" w:styleId="GridTable1Light">
    <w:name w:val="Grid Table 1 Light"/>
    <w:basedOn w:val="TableNormal"/>
    <w:uiPriority w:val="46"/>
    <w:rsid w:val="007514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D9298C"/>
    <w:rPr>
      <w:sz w:val="16"/>
      <w:szCs w:val="16"/>
    </w:rPr>
  </w:style>
  <w:style w:type="paragraph" w:styleId="CommentText">
    <w:name w:val="annotation text"/>
    <w:basedOn w:val="Normal"/>
    <w:link w:val="CommentTextChar"/>
    <w:uiPriority w:val="99"/>
    <w:unhideWhenUsed/>
    <w:rsid w:val="00D9298C"/>
    <w:rPr>
      <w:sz w:val="20"/>
      <w:szCs w:val="20"/>
    </w:rPr>
  </w:style>
  <w:style w:type="character" w:customStyle="1" w:styleId="CommentTextChar">
    <w:name w:val="Comment Text Char"/>
    <w:basedOn w:val="DefaultParagraphFont"/>
    <w:link w:val="CommentText"/>
    <w:uiPriority w:val="99"/>
    <w:rsid w:val="00D9298C"/>
    <w:rPr>
      <w:rFonts w:ascii="Tahoma" w:hAnsi="Tahoma" w:cs="Tahoma"/>
      <w:noProof/>
      <w:sz w:val="20"/>
      <w:szCs w:val="20"/>
    </w:rPr>
  </w:style>
  <w:style w:type="paragraph" w:styleId="CommentSubject">
    <w:name w:val="annotation subject"/>
    <w:basedOn w:val="CommentText"/>
    <w:next w:val="CommentText"/>
    <w:link w:val="CommentSubjectChar"/>
    <w:uiPriority w:val="99"/>
    <w:semiHidden/>
    <w:unhideWhenUsed/>
    <w:rsid w:val="00D9298C"/>
    <w:rPr>
      <w:b/>
      <w:bCs/>
    </w:rPr>
  </w:style>
  <w:style w:type="character" w:customStyle="1" w:styleId="CommentSubjectChar">
    <w:name w:val="Comment Subject Char"/>
    <w:basedOn w:val="CommentTextChar"/>
    <w:link w:val="CommentSubject"/>
    <w:uiPriority w:val="99"/>
    <w:semiHidden/>
    <w:rsid w:val="00D9298C"/>
    <w:rPr>
      <w:rFonts w:ascii="Tahoma" w:hAnsi="Tahoma" w:cs="Tahoma"/>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82527">
      <w:bodyDiv w:val="1"/>
      <w:marLeft w:val="0"/>
      <w:marRight w:val="0"/>
      <w:marTop w:val="0"/>
      <w:marBottom w:val="0"/>
      <w:divBdr>
        <w:top w:val="none" w:sz="0" w:space="0" w:color="auto"/>
        <w:left w:val="none" w:sz="0" w:space="0" w:color="auto"/>
        <w:bottom w:val="none" w:sz="0" w:space="0" w:color="auto"/>
        <w:right w:val="none" w:sz="0" w:space="0" w:color="auto"/>
      </w:divBdr>
    </w:div>
    <w:div w:id="334192467">
      <w:bodyDiv w:val="1"/>
      <w:marLeft w:val="0"/>
      <w:marRight w:val="0"/>
      <w:marTop w:val="0"/>
      <w:marBottom w:val="0"/>
      <w:divBdr>
        <w:top w:val="none" w:sz="0" w:space="0" w:color="auto"/>
        <w:left w:val="none" w:sz="0" w:space="0" w:color="auto"/>
        <w:bottom w:val="none" w:sz="0" w:space="0" w:color="auto"/>
        <w:right w:val="none" w:sz="0" w:space="0" w:color="auto"/>
      </w:divBdr>
    </w:div>
    <w:div w:id="107165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bezek\Documents\Custom%20Office%20Templates\Silverlake%20Symmetri%20I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939710E4BA4AB386BF1BEA33F4C1E1"/>
        <w:category>
          <w:name w:val="General"/>
          <w:gallery w:val="placeholder"/>
        </w:category>
        <w:types>
          <w:type w:val="bbPlcHdr"/>
        </w:types>
        <w:behaviors>
          <w:behavior w:val="content"/>
        </w:behaviors>
        <w:guid w:val="{692D1E7E-3B1E-49F3-93EC-A649D78466AB}"/>
      </w:docPartPr>
      <w:docPartBody>
        <w:p w:rsidR="00A138B3" w:rsidRDefault="00FF1090" w:rsidP="00FF1090">
          <w:pPr>
            <w:pStyle w:val="8A939710E4BA4AB386BF1BEA33F4C1E1"/>
          </w:pPr>
          <w:r w:rsidRPr="00BE61F9">
            <w:rPr>
              <w:rStyle w:val="PlaceholderText"/>
            </w:rPr>
            <w:t>Choose an item</w:t>
          </w:r>
          <w:r w:rsidRPr="00BE61F9">
            <w:rPr>
              <w:rStyle w:val="PlaceholderText"/>
              <w:rFonts w:cs="Angsana New"/>
              <w:cs/>
              <w:lang w:bidi="th-TH"/>
            </w:rPr>
            <w:t>.</w:t>
          </w:r>
        </w:p>
      </w:docPartBody>
    </w:docPart>
    <w:docPart>
      <w:docPartPr>
        <w:name w:val="DA0FB14C4DF9415D95B750C324CBFB64"/>
        <w:category>
          <w:name w:val="General"/>
          <w:gallery w:val="placeholder"/>
        </w:category>
        <w:types>
          <w:type w:val="bbPlcHdr"/>
        </w:types>
        <w:behaviors>
          <w:behavior w:val="content"/>
        </w:behaviors>
        <w:guid w:val="{21F1AB4B-1C58-475F-AD71-5B0901AC1908}"/>
      </w:docPartPr>
      <w:docPartBody>
        <w:p w:rsidR="00A138B3" w:rsidRDefault="00FF1090" w:rsidP="00FF1090">
          <w:pPr>
            <w:pStyle w:val="DA0FB14C4DF9415D95B750C324CBFB64"/>
          </w:pPr>
          <w:r w:rsidRPr="00BE61F9">
            <w:rPr>
              <w:rStyle w:val="PlaceholderText"/>
            </w:rPr>
            <w:t>Click here to enter a date</w:t>
          </w:r>
          <w:r w:rsidRPr="00BE61F9">
            <w:rPr>
              <w:rStyle w:val="PlaceholderText"/>
              <w:rFonts w:cs="Angsana New"/>
              <w:cs/>
              <w:lang w:bidi="th-TH"/>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51C"/>
    <w:rsid w:val="00016474"/>
    <w:rsid w:val="000167B1"/>
    <w:rsid w:val="00084FED"/>
    <w:rsid w:val="00107E67"/>
    <w:rsid w:val="0011487C"/>
    <w:rsid w:val="00116FD0"/>
    <w:rsid w:val="0016065B"/>
    <w:rsid w:val="00183D23"/>
    <w:rsid w:val="001C17D8"/>
    <w:rsid w:val="001D31D0"/>
    <w:rsid w:val="00222805"/>
    <w:rsid w:val="002343CC"/>
    <w:rsid w:val="00271CBF"/>
    <w:rsid w:val="00273556"/>
    <w:rsid w:val="00297083"/>
    <w:rsid w:val="002E55F2"/>
    <w:rsid w:val="0030525C"/>
    <w:rsid w:val="00363856"/>
    <w:rsid w:val="00405387"/>
    <w:rsid w:val="004103F9"/>
    <w:rsid w:val="00482436"/>
    <w:rsid w:val="00491FD7"/>
    <w:rsid w:val="00497E7C"/>
    <w:rsid w:val="004D683F"/>
    <w:rsid w:val="004E41FE"/>
    <w:rsid w:val="00514671"/>
    <w:rsid w:val="00522774"/>
    <w:rsid w:val="00523022"/>
    <w:rsid w:val="005279FF"/>
    <w:rsid w:val="005507EF"/>
    <w:rsid w:val="00571369"/>
    <w:rsid w:val="00573FF7"/>
    <w:rsid w:val="0058471F"/>
    <w:rsid w:val="00592418"/>
    <w:rsid w:val="006B4D2D"/>
    <w:rsid w:val="006C3724"/>
    <w:rsid w:val="00704E43"/>
    <w:rsid w:val="00707A90"/>
    <w:rsid w:val="00716C3A"/>
    <w:rsid w:val="00776BCF"/>
    <w:rsid w:val="007A6726"/>
    <w:rsid w:val="00806451"/>
    <w:rsid w:val="008A651C"/>
    <w:rsid w:val="008B72F8"/>
    <w:rsid w:val="009072B5"/>
    <w:rsid w:val="009653E2"/>
    <w:rsid w:val="00A138B3"/>
    <w:rsid w:val="00A9036B"/>
    <w:rsid w:val="00A9321D"/>
    <w:rsid w:val="00AC4C9D"/>
    <w:rsid w:val="00B13352"/>
    <w:rsid w:val="00B175E0"/>
    <w:rsid w:val="00B52E81"/>
    <w:rsid w:val="00B5553A"/>
    <w:rsid w:val="00B9593D"/>
    <w:rsid w:val="00BA6D11"/>
    <w:rsid w:val="00BC7DB2"/>
    <w:rsid w:val="00BC7F10"/>
    <w:rsid w:val="00C2484F"/>
    <w:rsid w:val="00C41E9C"/>
    <w:rsid w:val="00C4769A"/>
    <w:rsid w:val="00CB2AB2"/>
    <w:rsid w:val="00CC35B6"/>
    <w:rsid w:val="00CD7E84"/>
    <w:rsid w:val="00D54E25"/>
    <w:rsid w:val="00DA5B0B"/>
    <w:rsid w:val="00DB7D54"/>
    <w:rsid w:val="00DF0E45"/>
    <w:rsid w:val="00E27C20"/>
    <w:rsid w:val="00E60D98"/>
    <w:rsid w:val="00E706EC"/>
    <w:rsid w:val="00EA4005"/>
    <w:rsid w:val="00EF2CCF"/>
    <w:rsid w:val="00F06F1B"/>
    <w:rsid w:val="00F76219"/>
    <w:rsid w:val="00F81B85"/>
    <w:rsid w:val="00FD37B4"/>
    <w:rsid w:val="00FD432F"/>
    <w:rsid w:val="00FF109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1090"/>
    <w:rPr>
      <w:color w:val="808080"/>
    </w:rPr>
  </w:style>
  <w:style w:type="paragraph" w:customStyle="1" w:styleId="8A939710E4BA4AB386BF1BEA33F4C1E1">
    <w:name w:val="8A939710E4BA4AB386BF1BEA33F4C1E1"/>
    <w:rsid w:val="00FF1090"/>
    <w:rPr>
      <w:lang w:val="en-PH" w:eastAsia="en-PH"/>
    </w:rPr>
  </w:style>
  <w:style w:type="paragraph" w:customStyle="1" w:styleId="DA0FB14C4DF9415D95B750C324CBFB64">
    <w:name w:val="DA0FB14C4DF9415D95B750C324CBFB64"/>
    <w:rsid w:val="00FF1090"/>
    <w:rPr>
      <w:lang w:val="en-PH" w:eastAsia="en-P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0">
      <a:dk1>
        <a:srgbClr val="000000"/>
      </a:dk1>
      <a:lt1>
        <a:srgbClr val="FFFFFF"/>
      </a:lt1>
      <a:dk2>
        <a:srgbClr val="5B6770"/>
      </a:dk2>
      <a:lt2>
        <a:srgbClr val="939C9F"/>
      </a:lt2>
      <a:accent1>
        <a:srgbClr val="86339D"/>
      </a:accent1>
      <a:accent2>
        <a:srgbClr val="E68504"/>
      </a:accent2>
      <a:accent3>
        <a:srgbClr val="0CC088"/>
      </a:accent3>
      <a:accent4>
        <a:srgbClr val="572C5F"/>
      </a:accent4>
      <a:accent5>
        <a:srgbClr val="8F6A2A"/>
      </a:accent5>
      <a:accent6>
        <a:srgbClr val="244C5A"/>
      </a:accent6>
      <a:hlink>
        <a:srgbClr val="5B6770"/>
      </a:hlink>
      <a:folHlink>
        <a:srgbClr val="5B677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5dd01f8-d7fb-44b0-ad37-85e740ff83b3">
      <Value>61</Value>
      <Value>66</Value>
      <Value>65</Value>
    </TaxCatchAll>
    <lcf76f155ced4ddcb4097134ff3c332f xmlns="7af2b98a-d9a0-40ec-83c1-a01fdc8ef92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4239FB5EDE6E4194A54387ADC1631C" ma:contentTypeVersion="13" ma:contentTypeDescription="Create a new document." ma:contentTypeScope="" ma:versionID="b4a2fa019763fa9c9d0a0722b1f87c70">
  <xsd:schema xmlns:xsd="http://www.w3.org/2001/XMLSchema" xmlns:xs="http://www.w3.org/2001/XMLSchema" xmlns:p="http://schemas.microsoft.com/office/2006/metadata/properties" xmlns:ns2="7af2b98a-d9a0-40ec-83c1-a01fdc8ef92e" xmlns:ns3="95dd01f8-d7fb-44b0-ad37-85e740ff83b3" targetNamespace="http://schemas.microsoft.com/office/2006/metadata/properties" ma:root="true" ma:fieldsID="90a7df981704f39b321303d2e2b471f4" ns2:_="" ns3:_="">
    <xsd:import namespace="7af2b98a-d9a0-40ec-83c1-a01fdc8ef92e"/>
    <xsd:import namespace="95dd01f8-d7fb-44b0-ad37-85e740ff83b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f2b98a-d9a0-40ec-83c1-a01fdc8ef9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d9ca5a0-4d2f-48d0-8116-d7d71263ec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dd01f8-d7fb-44b0-ad37-85e740ff83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055049b-af10-4458-971b-bf7c87daaf6f}" ma:internalName="TaxCatchAll" ma:showField="CatchAllData" ma:web="95dd01f8-d7fb-44b0-ad37-85e740ff83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isl xmlns:xsd="http://www.w3.org/2001/XMLSchema" xmlns:xsi="http://www.w3.org/2001/XMLSchema-instance" xmlns="http://www.boldonjames.com/2008/01/sie/internal/label" sislVersion="0" policy="c2b19861-8a02-4346-a392-0dac48f3dfa4" origin="userSelected">
  <element uid="9a3d1da2-c701-41c6-858b-27621844d9b1" value=""/>
  <element uid="74514658-5078-4d12-89be-6217f3a327dc" value=""/>
  <element uid="6b7a38c0-43d5-4e06-b01a-acb9518c68a9" value=""/>
  <element uid="2a929a28-0797-4246-9e94-2601e048783b" value=""/>
</sisl>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8C0B2-3494-4172-92C4-9726702074BB}">
  <ds:schemaRefs>
    <ds:schemaRef ds:uri="http://schemas.microsoft.com/sharepoint/v3/contenttype/forms"/>
  </ds:schemaRefs>
</ds:datastoreItem>
</file>

<file path=customXml/itemProps2.xml><?xml version="1.0" encoding="utf-8"?>
<ds:datastoreItem xmlns:ds="http://schemas.openxmlformats.org/officeDocument/2006/customXml" ds:itemID="{2C317179-AD40-4F6A-9F0B-EE740EC4D630}">
  <ds:schemaRefs>
    <ds:schemaRef ds:uri="http://schemas.microsoft.com/office/2006/metadata/properties"/>
    <ds:schemaRef ds:uri="http://schemas.microsoft.com/office/infopath/2007/PartnerControls"/>
    <ds:schemaRef ds:uri="95dd01f8-d7fb-44b0-ad37-85e740ff83b3"/>
    <ds:schemaRef ds:uri="7af2b98a-d9a0-40ec-83c1-a01fdc8ef92e"/>
  </ds:schemaRefs>
</ds:datastoreItem>
</file>

<file path=customXml/itemProps3.xml><?xml version="1.0" encoding="utf-8"?>
<ds:datastoreItem xmlns:ds="http://schemas.openxmlformats.org/officeDocument/2006/customXml" ds:itemID="{3E360CD0-9E55-41A4-8E0D-9944EC372332}"/>
</file>

<file path=customXml/itemProps4.xml><?xml version="1.0" encoding="utf-8"?>
<ds:datastoreItem xmlns:ds="http://schemas.openxmlformats.org/officeDocument/2006/customXml" ds:itemID="{D62526E7-15DD-42EC-BE84-2D7BDDA5DCFC}">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2204C143-E8DA-42E4-B650-FB9967020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Silverlake Symmetri IA Template</Template>
  <TotalTime>57</TotalTime>
  <Pages>13</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Bartolome, Emy</dc:creator>
  <cp:keywords>Public | ฝ่าย ธธ. | External | Any</cp:keywords>
  <cp:lastModifiedBy>Emy Bartolome</cp:lastModifiedBy>
  <cp:revision>4</cp:revision>
  <cp:lastPrinted>2023-07-31T13:28:00Z</cp:lastPrinted>
  <dcterms:created xsi:type="dcterms:W3CDTF">2023-09-06T03:03:00Z</dcterms:created>
  <dcterms:modified xsi:type="dcterms:W3CDTF">2023-09-06T04:02:00Z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0x010100734239FB5EDE6E4194A54387ADC1631C</vt:lpwstr>
  </property>
  <property fmtid="{D5CDD505-2E9C-101B-9397-08002B2CF9AE}" pid="3" name="docIndexRef">
    <vt:lpwstr>1e2a4fdf-855c-4f01-889f-bf321e2d7d39</vt:lpwstr>
  </property>
  <property fmtid="{D5CDD505-2E9C-101B-9397-08002B2CF9AE}" pid="4" name="bjSaver">
    <vt:lpwstr>JlJaXL3L+1mwnlYXKTGxRhNPuoNjdWpv</vt:lpwstr>
  </property>
  <property fmtid="{D5CDD505-2E9C-101B-9397-08002B2CF9AE}" pid="5" name="bjDocumentLabelXML">
    <vt:lpwstr>&lt;?xml version="1.0" encoding="us-ascii"?&gt;&lt;sisl xmlns:xsd="http://www.w3.org/2001/XMLSchema" xmlns:xsi="http://www.w3.org/2001/XMLSchema-instance" sislVersion="0" policy="c2b19861-8a02-4346-a392-0dac48f3dfa4" origin="userSelected" xmlns="http://www.boldonj</vt:lpwstr>
  </property>
  <property fmtid="{D5CDD505-2E9C-101B-9397-08002B2CF9AE}" pid="6" name="bjDocumentLabelXML-0">
    <vt:lpwstr>ames.com/2008/01/sie/internal/label"&gt;&lt;element uid="9a3d1da2-c701-41c6-858b-27621844d9b1" value="" /&gt;&lt;element uid="74514658-5078-4d12-89be-6217f3a327dc" value="" /&gt;&lt;element uid="6b7a38c0-43d5-4e06-b01a-acb9518c68a9" value="" /&gt;&lt;element uid="2a929a28-0797-4</vt:lpwstr>
  </property>
  <property fmtid="{D5CDD505-2E9C-101B-9397-08002B2CF9AE}" pid="7" name="bjDocumentLabelXML-1">
    <vt:lpwstr>246-9e94-2601e048783b" value="" /&gt;&lt;/sisl&gt;</vt:lpwstr>
  </property>
  <property fmtid="{D5CDD505-2E9C-101B-9397-08002B2CF9AE}" pid="8" name="bjDocumentSecurityLabel">
    <vt:lpwstr>Public | ฝ่าย ธธ. | External | Any</vt:lpwstr>
  </property>
  <property fmtid="{D5CDD505-2E9C-101B-9397-08002B2CF9AE}" pid="9" name="bjClsUserRVM">
    <vt:lpwstr>[]</vt:lpwstr>
  </property>
</Properties>
</file>